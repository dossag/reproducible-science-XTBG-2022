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2B7F" w14:textId="741976C5" w:rsidR="00C0367B" w:rsidRDefault="00602160">
      <w:pPr>
        <w:rPr>
          <w:ins w:id="0" w:author="Acer" w:date="2020-10-13T17:48:00Z"/>
        </w:rPr>
      </w:pPr>
      <w:r>
        <w:t xml:space="preserve">Outline of </w:t>
      </w:r>
      <w:ins w:id="1" w:author="dossa gbadamassi" w:date="2021-09-01T10:35:00Z">
        <w:r w:rsidR="00F35E88">
          <w:rPr>
            <w:rFonts w:hint="eastAsia"/>
          </w:rPr>
          <w:t>four</w:t>
        </w:r>
      </w:ins>
      <w:del w:id="2" w:author="dossa gbadamassi" w:date="2021-09-01T10:35:00Z">
        <w:r w:rsidDel="00F35E88">
          <w:delText>two</w:delText>
        </w:r>
      </w:del>
      <w:r>
        <w:t xml:space="preserve"> day workshop on Reproducible research/science</w:t>
      </w:r>
    </w:p>
    <w:p w14:paraId="09938B05" w14:textId="77777777" w:rsidR="00251496" w:rsidRDefault="00251496">
      <w:pPr>
        <w:rPr>
          <w:ins w:id="3" w:author="Acer" w:date="2020-10-13T17:48:00Z"/>
        </w:rPr>
      </w:pPr>
      <w:ins w:id="4" w:author="Acer" w:date="2020-10-13T17:48:00Z">
        <w:r>
          <w:rPr>
            <w:rFonts w:hint="eastAsia"/>
          </w:rPr>
          <w:t>Required software to be installed beforehand</w:t>
        </w:r>
      </w:ins>
    </w:p>
    <w:p w14:paraId="7C48F729" w14:textId="77777777" w:rsidR="009F733D" w:rsidRDefault="00251496">
      <w:pPr>
        <w:pStyle w:val="ListParagraph"/>
        <w:numPr>
          <w:ilvl w:val="0"/>
          <w:numId w:val="2"/>
        </w:numPr>
        <w:rPr>
          <w:ins w:id="5" w:author="Acer" w:date="2020-10-13T17:48:00Z"/>
        </w:rPr>
        <w:pPrChange w:id="6" w:author="Acer" w:date="2020-10-13T17:48:00Z">
          <w:pPr/>
        </w:pPrChange>
      </w:pPr>
      <w:ins w:id="7" w:author="Acer" w:date="2020-10-13T17:48:00Z">
        <w:r>
          <w:rPr>
            <w:rFonts w:hint="eastAsia"/>
          </w:rPr>
          <w:t>Git (</w:t>
        </w:r>
        <w:r w:rsidR="00217379">
          <w:fldChar w:fldCharType="begin"/>
        </w:r>
        <w:r>
          <w:instrText xml:space="preserve"> HYPERLINK "https://git-scm.com/downloads" </w:instrText>
        </w:r>
        <w:r w:rsidR="00217379">
          <w:fldChar w:fldCharType="separate"/>
        </w:r>
        <w:r>
          <w:rPr>
            <w:rStyle w:val="Hyperlink"/>
          </w:rPr>
          <w:t>https://git-scm.com/downloads</w:t>
        </w:r>
        <w:r w:rsidR="00217379">
          <w:fldChar w:fldCharType="end"/>
        </w:r>
        <w:r>
          <w:rPr>
            <w:rFonts w:hint="eastAsia"/>
          </w:rPr>
          <w:t>)</w:t>
        </w:r>
      </w:ins>
    </w:p>
    <w:p w14:paraId="163ED084" w14:textId="77777777" w:rsidR="009F733D" w:rsidRDefault="00D7185C">
      <w:pPr>
        <w:pStyle w:val="ListParagraph"/>
        <w:numPr>
          <w:ilvl w:val="0"/>
          <w:numId w:val="2"/>
        </w:numPr>
        <w:rPr>
          <w:ins w:id="8" w:author="Acer" w:date="2020-10-13T17:50:00Z"/>
        </w:rPr>
        <w:pPrChange w:id="9" w:author="Acer" w:date="2020-10-13T17:48:00Z">
          <w:pPr/>
        </w:pPrChange>
      </w:pPr>
      <w:ins w:id="10" w:author="Acer" w:date="2020-10-13T17:50:00Z">
        <w:r>
          <w:rPr>
            <w:rFonts w:hint="eastAsia"/>
          </w:rPr>
          <w:t>Create a Github account on ()</w:t>
        </w:r>
      </w:ins>
    </w:p>
    <w:p w14:paraId="02D20BBC" w14:textId="77777777" w:rsidR="00D7185C" w:rsidRDefault="00D7185C">
      <w:pPr>
        <w:pStyle w:val="ListParagraph"/>
        <w:numPr>
          <w:ilvl w:val="0"/>
          <w:numId w:val="2"/>
        </w:numPr>
        <w:rPr>
          <w:ins w:id="11" w:author="dossa gbadamassi" w:date="2021-08-09T15:21:00Z"/>
        </w:rPr>
      </w:pPr>
      <w:ins w:id="12" w:author="Acer" w:date="2020-10-13T17:51:00Z">
        <w:r>
          <w:rPr>
            <w:rFonts w:hint="eastAsia"/>
          </w:rPr>
          <w:t>Github desktop (</w:t>
        </w:r>
        <w:r w:rsidR="00217379">
          <w:fldChar w:fldCharType="begin"/>
        </w:r>
        <w:r>
          <w:instrText xml:space="preserve"> HYPERLINK "https://desktop.github.com/" </w:instrText>
        </w:r>
        <w:r w:rsidR="00217379">
          <w:fldChar w:fldCharType="separate"/>
        </w:r>
        <w:r>
          <w:rPr>
            <w:rStyle w:val="Hyperlink"/>
          </w:rPr>
          <w:t>https://desktop.github.com/</w:t>
        </w:r>
        <w:r w:rsidR="00217379">
          <w:fldChar w:fldCharType="end"/>
        </w:r>
        <w:r>
          <w:rPr>
            <w:rFonts w:hint="eastAsia"/>
          </w:rPr>
          <w:t>)</w:t>
        </w:r>
      </w:ins>
    </w:p>
    <w:p w14:paraId="4F18CC1D" w14:textId="77777777" w:rsidR="009F733D" w:rsidRDefault="00E81593">
      <w:pPr>
        <w:pStyle w:val="ListParagraph"/>
        <w:numPr>
          <w:ilvl w:val="0"/>
          <w:numId w:val="2"/>
        </w:numPr>
        <w:rPr>
          <w:ins w:id="13" w:author="Acer" w:date="2020-10-13T17:51:00Z"/>
        </w:rPr>
        <w:pPrChange w:id="14" w:author="Acer" w:date="2020-10-13T17:48:00Z">
          <w:pPr/>
        </w:pPrChange>
      </w:pPr>
      <w:ins w:id="15" w:author="dossa gbadamassi" w:date="2021-08-09T15:21:00Z">
        <w:r>
          <w:rPr>
            <w:rFonts w:hint="eastAsia"/>
          </w:rPr>
          <w:t>R</w:t>
        </w:r>
        <w:r>
          <w:t xml:space="preserve"> from (</w:t>
        </w:r>
      </w:ins>
      <w:ins w:id="16" w:author="dossa gbadamassi" w:date="2021-08-09T15:26:00Z">
        <w:r w:rsidRPr="00E81593">
          <w:t>https://cran.r-project.org/</w:t>
        </w:r>
      </w:ins>
      <w:ins w:id="17" w:author="dossa gbadamassi" w:date="2021-08-09T15:21:00Z">
        <w:r>
          <w:t>)</w:t>
        </w:r>
      </w:ins>
    </w:p>
    <w:p w14:paraId="055B63CF" w14:textId="77777777" w:rsidR="009F733D" w:rsidRDefault="00251496">
      <w:pPr>
        <w:pStyle w:val="ListParagraph"/>
        <w:numPr>
          <w:ilvl w:val="0"/>
          <w:numId w:val="2"/>
        </w:numPr>
        <w:rPr>
          <w:ins w:id="18" w:author="Acer" w:date="2020-10-13T17:49:00Z"/>
        </w:rPr>
        <w:pPrChange w:id="19" w:author="Acer" w:date="2020-10-13T17:48:00Z">
          <w:pPr/>
        </w:pPrChange>
      </w:pPr>
      <w:ins w:id="20" w:author="Acer" w:date="2020-10-13T17:48:00Z">
        <w:r>
          <w:rPr>
            <w:rFonts w:hint="eastAsia"/>
          </w:rPr>
          <w:t>RStudio</w:t>
        </w:r>
      </w:ins>
      <w:ins w:id="21" w:author="dossa gbadamassi" w:date="2021-08-09T15:21:00Z">
        <w:r w:rsidR="00E81593">
          <w:t xml:space="preserve"> (</w:t>
        </w:r>
      </w:ins>
      <w:ins w:id="22" w:author="dossa gbadamassi" w:date="2021-08-09T15:26:00Z">
        <w:r w:rsidR="00E81593" w:rsidRPr="00E81593">
          <w:t>https://www.rstudio.com/products/rstudio/download/</w:t>
        </w:r>
      </w:ins>
      <w:ins w:id="23" w:author="dossa gbadamassi" w:date="2021-08-09T15:21:00Z">
        <w:r w:rsidR="00E81593">
          <w:t>)</w:t>
        </w:r>
      </w:ins>
    </w:p>
    <w:p w14:paraId="1E10BC91" w14:textId="77777777" w:rsidR="00251496" w:rsidRDefault="00F02726">
      <w:pPr>
        <w:pStyle w:val="ListParagraph"/>
        <w:numPr>
          <w:ilvl w:val="0"/>
          <w:numId w:val="2"/>
        </w:numPr>
        <w:rPr>
          <w:ins w:id="24" w:author="dossa gbadamassi" w:date="2021-08-12T16:05:00Z"/>
        </w:rPr>
      </w:pPr>
      <w:ins w:id="25" w:author="Acer" w:date="2020-10-13T18:05:00Z">
        <w:r>
          <w:rPr>
            <w:rFonts w:hint="eastAsia"/>
          </w:rPr>
          <w:t>Reading (</w:t>
        </w:r>
        <w:r w:rsidR="00217379">
          <w:fldChar w:fldCharType="begin"/>
        </w:r>
        <w:r>
          <w:instrText xml:space="preserve"> HYPERLINK "https://guides.github.com/activities/hello-world/" </w:instrText>
        </w:r>
        <w:r w:rsidR="00217379">
          <w:fldChar w:fldCharType="separate"/>
        </w:r>
        <w:r>
          <w:rPr>
            <w:rStyle w:val="Hyperlink"/>
          </w:rPr>
          <w:t>https://guides.github.com/activities/hello-world/</w:t>
        </w:r>
        <w:r w:rsidR="00217379">
          <w:fldChar w:fldCharType="end"/>
        </w:r>
        <w:r>
          <w:rPr>
            <w:rFonts w:hint="eastAsia"/>
          </w:rPr>
          <w:t>)</w:t>
        </w:r>
      </w:ins>
    </w:p>
    <w:p w14:paraId="031EBB48" w14:textId="09A9EC27" w:rsidR="00780456" w:rsidRDefault="00780456">
      <w:pPr>
        <w:pStyle w:val="ListParagraph"/>
        <w:numPr>
          <w:ilvl w:val="0"/>
          <w:numId w:val="2"/>
        </w:numPr>
        <w:rPr>
          <w:ins w:id="26" w:author="dossa gbadamassi" w:date="2021-08-12T16:07:00Z"/>
        </w:rPr>
      </w:pPr>
      <w:ins w:id="27" w:author="dossa gbadamassi" w:date="2021-08-12T16:06:00Z">
        <w:r>
          <w:rPr>
            <w:rFonts w:hint="eastAsia"/>
          </w:rPr>
          <w:t>Book</w:t>
        </w:r>
      </w:ins>
      <w:ins w:id="28" w:author="dossa gbadamassi" w:date="2021-09-01T10:36:00Z">
        <w:r w:rsidR="003F54A0">
          <w:t xml:space="preserve"> </w:t>
        </w:r>
      </w:ins>
      <w:ins w:id="29" w:author="dossa gbadamassi" w:date="2021-08-12T16:06:00Z">
        <w:r>
          <w:t>a</w:t>
        </w:r>
      </w:ins>
      <w:ins w:id="30" w:author="dossa gbadamassi" w:date="2021-08-12T16:07:00Z">
        <w:r>
          <w:t>bout  Github [</w:t>
        </w:r>
        <w:r w:rsidRPr="00780456">
          <w:t>https://orchid00.github.io/actions_sandbox/</w:t>
        </w:r>
        <w:r>
          <w:t>]</w:t>
        </w:r>
      </w:ins>
    </w:p>
    <w:p w14:paraId="4D0359E6" w14:textId="77777777" w:rsidR="00780456" w:rsidRDefault="00780456">
      <w:pPr>
        <w:pStyle w:val="ListParagraph"/>
        <w:numPr>
          <w:ilvl w:val="0"/>
          <w:numId w:val="2"/>
        </w:numPr>
        <w:rPr>
          <w:ins w:id="31" w:author="dossa gbadamassi" w:date="2021-08-12T16:08:00Z"/>
        </w:rPr>
      </w:pPr>
      <w:ins w:id="32" w:author="dossa gbadamassi" w:date="2021-08-12T16:07:00Z">
        <w:r>
          <w:rPr>
            <w:rFonts w:hint="eastAsia"/>
          </w:rPr>
          <w:t>G</w:t>
        </w:r>
      </w:ins>
      <w:ins w:id="33" w:author="dossa gbadamassi" w:date="2021-08-12T16:08:00Z">
        <w:r>
          <w:t>gplot2 second edition [</w:t>
        </w:r>
        <w:r w:rsidRPr="00780456">
          <w:t>https://r-graphics.org/</w:t>
        </w:r>
        <w:r>
          <w:t>]</w:t>
        </w:r>
      </w:ins>
    </w:p>
    <w:p w14:paraId="149CB4DC" w14:textId="77777777" w:rsidR="00780456" w:rsidRDefault="00780456">
      <w:pPr>
        <w:pStyle w:val="ListParagraph"/>
        <w:numPr>
          <w:ilvl w:val="0"/>
          <w:numId w:val="2"/>
        </w:numPr>
        <w:rPr>
          <w:ins w:id="34" w:author="dossa gbadamassi" w:date="2021-08-12T16:11:00Z"/>
        </w:rPr>
      </w:pPr>
      <w:ins w:id="35" w:author="dossa gbadamassi" w:date="2021-08-12T16:10:00Z">
        <w:r>
          <w:rPr>
            <w:rFonts w:hint="eastAsia"/>
          </w:rPr>
          <w:t>R</w:t>
        </w:r>
        <w:r>
          <w:t xml:space="preserve"> Markdown book [</w:t>
        </w:r>
      </w:ins>
      <w:ins w:id="36" w:author="dossa gbadamassi" w:date="2021-08-12T16:11:00Z">
        <w:r w:rsidRPr="00780456">
          <w:t>https://bookdown.org/yihui/rmarkdown-cookbook/</w:t>
        </w:r>
      </w:ins>
      <w:ins w:id="37" w:author="dossa gbadamassi" w:date="2021-08-12T16:10:00Z">
        <w:r>
          <w:t>]</w:t>
        </w:r>
      </w:ins>
    </w:p>
    <w:p w14:paraId="5AD32068" w14:textId="77777777" w:rsidR="00780456" w:rsidRDefault="00780456">
      <w:pPr>
        <w:pStyle w:val="ListParagraph"/>
        <w:numPr>
          <w:ilvl w:val="0"/>
          <w:numId w:val="2"/>
        </w:numPr>
        <w:rPr>
          <w:ins w:id="38" w:author="dossa gbadamassi" w:date="2021-08-12T16:11:00Z"/>
        </w:rPr>
      </w:pPr>
      <w:ins w:id="39" w:author="dossa gbadamassi" w:date="2021-08-12T16:11:00Z">
        <w:r>
          <w:rPr>
            <w:rFonts w:hint="eastAsia"/>
          </w:rPr>
          <w:t>R</w:t>
        </w:r>
        <w:r>
          <w:t>blogdown book [</w:t>
        </w:r>
        <w:r w:rsidR="00217379">
          <w:fldChar w:fldCharType="begin"/>
        </w:r>
        <w:r>
          <w:instrText xml:space="preserve"> HYPERLINK "</w:instrText>
        </w:r>
        <w:r w:rsidR="00217379" w:rsidRPr="00217379">
          <w:rPr>
            <w:rPrChange w:id="40" w:author="dossa gbadamassi" w:date="2021-08-12T16:11:00Z">
              <w:rPr>
                <w:rStyle w:val="Hyperlink"/>
              </w:rPr>
            </w:rPrChange>
          </w:rPr>
          <w:instrText>https://bookdown.org/yihui/blogdown/structure-of-the-book.html</w:instrText>
        </w:r>
        <w:r>
          <w:instrText xml:space="preserve">" </w:instrText>
        </w:r>
        <w:r w:rsidR="00217379">
          <w:fldChar w:fldCharType="separate"/>
        </w:r>
        <w:r w:rsidRPr="00780456">
          <w:rPr>
            <w:rStyle w:val="Hyperlink"/>
          </w:rPr>
          <w:t>https://bookdown.org/yihui/blogdown/structure-of-the-book.html</w:t>
        </w:r>
        <w:r w:rsidR="00217379">
          <w:fldChar w:fldCharType="end"/>
        </w:r>
        <w:r>
          <w:t>]</w:t>
        </w:r>
      </w:ins>
    </w:p>
    <w:p w14:paraId="708F105E" w14:textId="77777777" w:rsidR="00780456" w:rsidRDefault="00780456">
      <w:pPr>
        <w:pStyle w:val="ListParagraph"/>
        <w:numPr>
          <w:ilvl w:val="0"/>
          <w:numId w:val="2"/>
        </w:numPr>
        <w:rPr>
          <w:ins w:id="41" w:author="dossa gbadamassi" w:date="2021-08-12T16:12:00Z"/>
        </w:rPr>
      </w:pPr>
      <w:ins w:id="42" w:author="dossa gbadamassi" w:date="2021-08-12T16:12:00Z">
        <w:r>
          <w:rPr>
            <w:rFonts w:hint="eastAsia"/>
          </w:rPr>
          <w:t>D</w:t>
        </w:r>
        <w:r>
          <w:t>oing mMeta analysis in R [</w:t>
        </w:r>
        <w:r w:rsidRPr="00780456">
          <w:t>https://bookdown.org/MathiasHarrer/Doing_Meta_Analysis_in_R/</w:t>
        </w:r>
        <w:r>
          <w:t>]</w:t>
        </w:r>
      </w:ins>
    </w:p>
    <w:p w14:paraId="3B73D724" w14:textId="77777777" w:rsidR="00780456" w:rsidRDefault="00E81951">
      <w:pPr>
        <w:pStyle w:val="ListParagraph"/>
        <w:numPr>
          <w:ilvl w:val="0"/>
          <w:numId w:val="2"/>
        </w:numPr>
        <w:rPr>
          <w:ins w:id="43" w:author="dossa gbadamassi" w:date="2021-08-12T16:11:00Z"/>
        </w:rPr>
      </w:pPr>
      <w:ins w:id="44" w:author="dossa gbadamassi" w:date="2021-08-12T16:23:00Z">
        <w:r>
          <w:t xml:space="preserve">Ggraph[] </w:t>
        </w:r>
        <w:r w:rsidRPr="00E81951">
          <w:t>https://cran.r-project.org/web/packages/ggraph/ggraph.pdf</w:t>
        </w:r>
      </w:ins>
    </w:p>
    <w:p w14:paraId="6611569E" w14:textId="77777777" w:rsidR="009F733D" w:rsidRDefault="00032123" w:rsidP="009F733D">
      <w:pPr>
        <w:pStyle w:val="ListParagraph"/>
        <w:numPr>
          <w:ilvl w:val="0"/>
          <w:numId w:val="2"/>
        </w:numPr>
        <w:rPr>
          <w:ins w:id="45" w:author="dossa gbadamassi" w:date="2021-08-27T17:00:00Z"/>
        </w:rPr>
      </w:pPr>
      <w:ins w:id="46" w:author="dossa gbadamassi" w:date="2021-08-27T17:00:00Z">
        <w:r>
          <w:fldChar w:fldCharType="begin"/>
        </w:r>
        <w:r>
          <w:instrText xml:space="preserve"> HYPERLINK "</w:instrText>
        </w:r>
      </w:ins>
      <w:ins w:id="47" w:author="Acer" w:date="2021-08-13T22:02:00Z">
        <w:r w:rsidRPr="00BC59F8">
          <w:instrText>https://rpubs.com/thealk/academic-writing</w:instrText>
        </w:r>
      </w:ins>
      <w:ins w:id="48" w:author="dossa gbadamassi" w:date="2021-08-27T17:00:00Z">
        <w:r>
          <w:instrText xml:space="preserve">" </w:instrText>
        </w:r>
        <w:r>
          <w:fldChar w:fldCharType="separate"/>
        </w:r>
      </w:ins>
      <w:ins w:id="49" w:author="Acer" w:date="2021-08-13T22:02:00Z">
        <w:r w:rsidRPr="00E64DC0">
          <w:rPr>
            <w:rStyle w:val="Hyperlink"/>
          </w:rPr>
          <w:t>https://rpubs.com/thealk/academic-writing</w:t>
        </w:r>
      </w:ins>
      <w:ins w:id="50" w:author="dossa gbadamassi" w:date="2021-08-27T17:00:00Z">
        <w:r>
          <w:fldChar w:fldCharType="end"/>
        </w:r>
      </w:ins>
    </w:p>
    <w:p w14:paraId="4234E3BC" w14:textId="7C199198" w:rsidR="00032123" w:rsidRDefault="00032123">
      <w:pPr>
        <w:pStyle w:val="ListParagraph"/>
        <w:numPr>
          <w:ilvl w:val="0"/>
          <w:numId w:val="2"/>
        </w:numPr>
        <w:pPrChange w:id="51" w:author="Acer" w:date="2020-10-13T17:48:00Z">
          <w:pPr/>
        </w:pPrChange>
      </w:pPr>
      <w:ins w:id="52" w:author="dossa gbadamassi" w:date="2021-08-27T17:00:00Z">
        <w:r>
          <w:fldChar w:fldCharType="begin"/>
        </w:r>
        <w:r>
          <w:instrText xml:space="preserve"> HYPERLINK "</w:instrText>
        </w:r>
        <w:r w:rsidRPr="00032123">
          <w:instrText>https://happygitwithr.com/ssh-keys.html</w:instrText>
        </w:r>
        <w:r>
          <w:instrText xml:space="preserve">" </w:instrText>
        </w:r>
        <w:r>
          <w:fldChar w:fldCharType="separate"/>
        </w:r>
        <w:r w:rsidRPr="00E64DC0">
          <w:rPr>
            <w:rStyle w:val="Hyperlink"/>
          </w:rPr>
          <w:t>https://happygitwithr.com/ssh-keys.html</w:t>
        </w:r>
        <w:r>
          <w:fldChar w:fldCharType="end"/>
        </w:r>
        <w:r>
          <w:t xml:space="preserve"> </w:t>
        </w:r>
      </w:ins>
    </w:p>
    <w:p w14:paraId="464E1BC7" w14:textId="77777777" w:rsidR="003F54A0" w:rsidRDefault="003F54A0" w:rsidP="00B97456">
      <w:pPr>
        <w:rPr>
          <w:ins w:id="53" w:author="dossa gbadamassi" w:date="2021-09-01T10:36:00Z"/>
        </w:rPr>
        <w:sectPr w:rsidR="003F54A0" w:rsidSect="00A918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117233" w14:textId="1F95864E" w:rsidR="00B97456" w:rsidRDefault="00B97456" w:rsidP="00B97456">
      <w:r>
        <w:rPr>
          <w:rFonts w:hint="eastAsia"/>
        </w:rPr>
        <w:lastRenderedPageBreak/>
        <w:t xml:space="preserve">Day </w:t>
      </w:r>
      <w:r w:rsidR="00F36D2B">
        <w:rPr>
          <w:rFonts w:hint="eastAsia"/>
        </w:rPr>
        <w:t>0</w:t>
      </w:r>
      <w:r>
        <w:rPr>
          <w:rFonts w:hint="eastAsia"/>
        </w:rPr>
        <w:t>1</w:t>
      </w:r>
    </w:p>
    <w:p w14:paraId="7256CC44" w14:textId="77777777" w:rsidR="00A729EA" w:rsidRDefault="00A729EA">
      <w:r>
        <w:t>Student group discussion</w:t>
      </w:r>
      <w:r w:rsidR="00B97456">
        <w:rPr>
          <w:rFonts w:hint="eastAsia"/>
        </w:rPr>
        <w:t xml:space="preserve"> based on distributed articles (</w:t>
      </w:r>
      <w:del w:id="54" w:author="dossa gbadamassi" w:date="2021-08-09T15:31:00Z">
        <w:r w:rsidR="00466AD4" w:rsidRPr="006F6014" w:rsidDel="003D5590">
          <w:rPr>
            <w:rFonts w:hint="eastAsia"/>
            <w:color w:val="0070C0"/>
          </w:rPr>
          <w:delText>30</w:delText>
        </w:r>
      </w:del>
      <w:ins w:id="55" w:author="dossa gbadamassi" w:date="2021-08-09T15:31:00Z">
        <w:r w:rsidR="003D5590">
          <w:rPr>
            <w:color w:val="0070C0"/>
          </w:rPr>
          <w:t>60</w:t>
        </w:r>
      </w:ins>
      <w:r w:rsidR="00B97456" w:rsidRPr="006F6014">
        <w:rPr>
          <w:rFonts w:hint="eastAsia"/>
          <w:color w:val="0070C0"/>
        </w:rPr>
        <w:t xml:space="preserve"> minutes</w:t>
      </w:r>
      <w:r w:rsidR="00B97456">
        <w:rPr>
          <w:rFonts w:hint="eastAsia"/>
        </w:rPr>
        <w:t>)</w:t>
      </w:r>
    </w:p>
    <w:p w14:paraId="06E74053" w14:textId="5065346C" w:rsidR="00466AD4" w:rsidRDefault="00466AD4">
      <w:r>
        <w:rPr>
          <w:rFonts w:hint="eastAsia"/>
        </w:rPr>
        <w:t>Student</w:t>
      </w:r>
      <w:ins w:id="56" w:author="dossa gbadamassi" w:date="2021-09-01T10:35:00Z">
        <w:r w:rsidR="00F35E88">
          <w:t xml:space="preserve"> </w:t>
        </w:r>
      </w:ins>
      <w:ins w:id="57" w:author="dossa gbadamassi" w:date="2021-08-09T15:31:00Z">
        <w:r w:rsidR="003D5590">
          <w:rPr>
            <w:rFonts w:hint="eastAsia"/>
          </w:rPr>
          <w:t>group</w:t>
        </w:r>
      </w:ins>
      <w:r>
        <w:rPr>
          <w:rFonts w:hint="eastAsia"/>
        </w:rPr>
        <w:t xml:space="preserve"> presentation (</w:t>
      </w:r>
      <w:ins w:id="58" w:author="dossa gbadamassi" w:date="2021-08-09T15:32:00Z">
        <w:r w:rsidR="003D5590">
          <w:rPr>
            <w:color w:val="0070C0"/>
          </w:rPr>
          <w:t>28</w:t>
        </w:r>
      </w:ins>
      <w:del w:id="59" w:author="dossa gbadamassi" w:date="2021-08-09T15:32:00Z">
        <w:r w:rsidRPr="006F6014" w:rsidDel="003D5590">
          <w:rPr>
            <w:rFonts w:hint="eastAsia"/>
            <w:color w:val="0070C0"/>
          </w:rPr>
          <w:delText>1</w:delText>
        </w:r>
        <w:r w:rsidR="005E584A" w:rsidDel="003D5590">
          <w:rPr>
            <w:rFonts w:hint="eastAsia"/>
            <w:color w:val="0070C0"/>
          </w:rPr>
          <w:delText>6</w:delText>
        </w:r>
      </w:del>
      <w:r w:rsidRPr="006F6014">
        <w:rPr>
          <w:rFonts w:hint="eastAsia"/>
          <w:color w:val="0070C0"/>
        </w:rPr>
        <w:t xml:space="preserve"> minutes</w:t>
      </w:r>
      <w:r>
        <w:rPr>
          <w:rFonts w:hint="eastAsia"/>
        </w:rPr>
        <w:t xml:space="preserve">: </w:t>
      </w:r>
      <w:r w:rsidR="005E584A">
        <w:rPr>
          <w:rFonts w:hint="eastAsia"/>
        </w:rPr>
        <w:t>4</w:t>
      </w:r>
      <w:r>
        <w:rPr>
          <w:rFonts w:hint="eastAsia"/>
        </w:rPr>
        <w:t xml:space="preserve"> minutes per group x </w:t>
      </w:r>
      <w:ins w:id="60" w:author="dossa gbadamassi" w:date="2021-08-09T15:32:00Z">
        <w:r w:rsidR="003D5590">
          <w:t>7</w:t>
        </w:r>
      </w:ins>
      <w:del w:id="61" w:author="dossa gbadamassi" w:date="2021-08-09T15:32:00Z">
        <w:r w:rsidDel="003D5590">
          <w:rPr>
            <w:rFonts w:hint="eastAsia"/>
          </w:rPr>
          <w:delText>4</w:delText>
        </w:r>
      </w:del>
      <w:r>
        <w:rPr>
          <w:rFonts w:hint="eastAsia"/>
        </w:rPr>
        <w:t xml:space="preserve"> group of </w:t>
      </w:r>
      <w:del w:id="62" w:author="dossa gbadamassi" w:date="2021-08-09T15:32:00Z">
        <w:r w:rsidDel="003D5590">
          <w:rPr>
            <w:rFonts w:hint="eastAsia"/>
          </w:rPr>
          <w:delText>4</w:delText>
        </w:r>
      </w:del>
      <w:ins w:id="63" w:author="dossa gbadamassi" w:date="2021-08-09T15:32:00Z">
        <w:r w:rsidR="003D5590">
          <w:t>3</w:t>
        </w:r>
      </w:ins>
      <w:r>
        <w:rPr>
          <w:rFonts w:hint="eastAsia"/>
        </w:rPr>
        <w:t>)</w:t>
      </w:r>
    </w:p>
    <w:p w14:paraId="709B5EAE" w14:textId="77777777" w:rsidR="00A729EA" w:rsidRDefault="00A729EA">
      <w:r>
        <w:t xml:space="preserve">Video for introducing the need of reproducible science or research </w:t>
      </w:r>
      <w:r w:rsidR="00B97456">
        <w:rPr>
          <w:rFonts w:hint="eastAsia"/>
        </w:rPr>
        <w:t>(</w:t>
      </w:r>
      <w:r w:rsidR="00B97456" w:rsidRPr="006F6014">
        <w:rPr>
          <w:rFonts w:hint="eastAsia"/>
          <w:color w:val="0070C0"/>
        </w:rPr>
        <w:t>10 minutes</w:t>
      </w:r>
      <w:r w:rsidR="00B97456">
        <w:rPr>
          <w:rFonts w:hint="eastAsia"/>
        </w:rPr>
        <w:t>)</w:t>
      </w:r>
    </w:p>
    <w:p w14:paraId="138C31B3" w14:textId="77777777" w:rsidR="00466AD4" w:rsidRDefault="00466AD4">
      <w:r>
        <w:rPr>
          <w:rFonts w:hint="eastAsia"/>
        </w:rPr>
        <w:t>Coffee break (</w:t>
      </w:r>
      <w:del w:id="64" w:author="dossa gbadamassi" w:date="2021-08-09T15:33:00Z">
        <w:r w:rsidRPr="006F6014" w:rsidDel="003D5590">
          <w:rPr>
            <w:rFonts w:hint="eastAsia"/>
            <w:color w:val="0070C0"/>
          </w:rPr>
          <w:delText>10</w:delText>
        </w:r>
      </w:del>
      <w:r w:rsidRPr="006F6014">
        <w:rPr>
          <w:rFonts w:hint="eastAsia"/>
          <w:color w:val="0070C0"/>
        </w:rPr>
        <w:t xml:space="preserve"> minutes</w:t>
      </w:r>
      <w:r>
        <w:rPr>
          <w:rFonts w:hint="eastAsia"/>
        </w:rPr>
        <w:t>)</w:t>
      </w:r>
    </w:p>
    <w:p w14:paraId="045B5681" w14:textId="77777777" w:rsidR="00F36D2B" w:rsidDel="003D5590" w:rsidRDefault="00F36D2B">
      <w:pPr>
        <w:rPr>
          <w:del w:id="65" w:author="dossa gbadamassi" w:date="2021-08-09T15:33:00Z"/>
        </w:rPr>
      </w:pPr>
      <w:del w:id="66" w:author="dossa gbadamassi" w:date="2021-08-09T15:33:00Z">
        <w:r w:rsidDel="003D5590">
          <w:rPr>
            <w:rFonts w:hint="eastAsia"/>
          </w:rPr>
          <w:delText xml:space="preserve">Lecture from Colin </w:delText>
        </w:r>
        <w:r w:rsidR="00564CCD" w:rsidDel="003D5590">
          <w:rPr>
            <w:rFonts w:hint="eastAsia"/>
          </w:rPr>
          <w:delText xml:space="preserve">Strine </w:delText>
        </w:r>
        <w:r w:rsidDel="003D5590">
          <w:rPr>
            <w:rFonts w:hint="eastAsia"/>
          </w:rPr>
          <w:delText>on OSF</w:delText>
        </w:r>
        <w:r w:rsidR="00564CCD" w:rsidDel="003D5590">
          <w:rPr>
            <w:rFonts w:hint="eastAsia"/>
          </w:rPr>
          <w:delText xml:space="preserve"> (</w:delText>
        </w:r>
        <w:r w:rsidR="00564CCD" w:rsidRPr="006F6014" w:rsidDel="003D5590">
          <w:rPr>
            <w:rFonts w:hint="eastAsia"/>
            <w:color w:val="0070C0"/>
          </w:rPr>
          <w:delText>90 minutes</w:delText>
        </w:r>
        <w:r w:rsidR="00564CCD" w:rsidDel="003D5590">
          <w:rPr>
            <w:rFonts w:hint="eastAsia"/>
          </w:rPr>
          <w:delText>)</w:delText>
        </w:r>
      </w:del>
    </w:p>
    <w:p w14:paraId="3F12485D" w14:textId="77777777" w:rsidR="00564CCD" w:rsidRPr="00386204" w:rsidRDefault="005B6D18">
      <w:pPr>
        <w:rPr>
          <w:b/>
        </w:rPr>
      </w:pPr>
      <w:r w:rsidRPr="00386204">
        <w:rPr>
          <w:rFonts w:hint="eastAsia"/>
          <w:b/>
        </w:rPr>
        <w:t>Morning session</w:t>
      </w:r>
    </w:p>
    <w:p w14:paraId="3B6EE5C9" w14:textId="1E485782" w:rsidR="00466AD4" w:rsidRDefault="00466AD4" w:rsidP="00466AD4">
      <w:pPr>
        <w:pStyle w:val="ListParagraph"/>
        <w:numPr>
          <w:ilvl w:val="0"/>
          <w:numId w:val="1"/>
        </w:numPr>
      </w:pPr>
      <w:r>
        <w:t>Reproducible research / science</w:t>
      </w:r>
      <w:r>
        <w:rPr>
          <w:rFonts w:hint="eastAsia"/>
        </w:rPr>
        <w:t xml:space="preserve"> (</w:t>
      </w:r>
      <w:r w:rsidR="005E584A" w:rsidRPr="006F6014">
        <w:rPr>
          <w:rFonts w:hint="eastAsia"/>
          <w:color w:val="0070C0"/>
        </w:rPr>
        <w:t>45</w:t>
      </w:r>
      <w:r w:rsidR="008861DC" w:rsidRPr="006F6014">
        <w:rPr>
          <w:rFonts w:hint="eastAsia"/>
          <w:color w:val="0070C0"/>
        </w:rPr>
        <w:t xml:space="preserve"> minutes</w:t>
      </w:r>
      <w:r>
        <w:rPr>
          <w:rFonts w:hint="eastAsia"/>
        </w:rPr>
        <w:t>)</w:t>
      </w:r>
    </w:p>
    <w:p w14:paraId="28722D3B" w14:textId="4B08DD5B" w:rsidR="00466AD4" w:rsidRDefault="003F54A0">
      <w:pPr>
        <w:pStyle w:val="ListParagraph"/>
        <w:pPrChange w:id="67" w:author="dossa gbadamassi" w:date="2021-09-01T10:3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68" w:author="dossa gbadamassi" w:date="2021-09-01T10:38:00Z">
        <w:r>
          <w:t xml:space="preserve">1.1 </w:t>
        </w:r>
      </w:ins>
      <w:r w:rsidR="00466AD4">
        <w:t>Definition</w:t>
      </w:r>
      <w:ins w:id="69" w:author="dossa gbadamassi" w:date="2021-09-01T10:36:00Z">
        <w:r>
          <w:rPr>
            <w:rFonts w:hint="eastAsia"/>
          </w:rPr>
          <w:t>s</w:t>
        </w:r>
      </w:ins>
    </w:p>
    <w:p w14:paraId="3F3E08C6" w14:textId="77777777" w:rsidR="00466AD4" w:rsidRDefault="00466AD4" w:rsidP="00466AD4">
      <w:pPr>
        <w:pStyle w:val="ListParagraph"/>
        <w:numPr>
          <w:ilvl w:val="2"/>
          <w:numId w:val="1"/>
        </w:numPr>
      </w:pPr>
      <w:r>
        <w:t>Replication</w:t>
      </w:r>
    </w:p>
    <w:p w14:paraId="49E373B0" w14:textId="77777777" w:rsidR="00466AD4" w:rsidRDefault="00466AD4" w:rsidP="00466AD4">
      <w:pPr>
        <w:pStyle w:val="ListParagraph"/>
        <w:numPr>
          <w:ilvl w:val="2"/>
          <w:numId w:val="1"/>
        </w:numPr>
      </w:pPr>
      <w:r>
        <w:t>Reproducibility</w:t>
      </w:r>
    </w:p>
    <w:p w14:paraId="35DA0606" w14:textId="77777777" w:rsidR="00466AD4" w:rsidRDefault="00466AD4" w:rsidP="00466AD4">
      <w:pPr>
        <w:pStyle w:val="ListParagraph"/>
        <w:numPr>
          <w:ilvl w:val="2"/>
          <w:numId w:val="1"/>
        </w:numPr>
      </w:pPr>
      <w:r>
        <w:t>Reproducible research</w:t>
      </w:r>
    </w:p>
    <w:p w14:paraId="0825DAEA" w14:textId="7F99DB85" w:rsidR="00466AD4" w:rsidRDefault="003F54A0">
      <w:pPr>
        <w:pStyle w:val="ListParagraph"/>
        <w:ind w:left="1440"/>
        <w:pPrChange w:id="70" w:author="dossa gbadamassi" w:date="2021-09-01T10:3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71" w:author="dossa gbadamassi" w:date="2021-09-01T10:38:00Z">
        <w:r>
          <w:t>1.2. Background</w:t>
        </w:r>
      </w:ins>
      <w:ins w:id="72" w:author="dossa gbadamassi" w:date="2021-09-01T10:39:00Z">
        <w:r>
          <w:t>: Underlying trends</w:t>
        </w:r>
      </w:ins>
      <w:del w:id="73" w:author="dossa gbadamassi" w:date="2021-09-01T10:39:00Z">
        <w:r w:rsidR="00466AD4" w:rsidDel="003F54A0">
          <w:delText>Applications</w:delText>
        </w:r>
      </w:del>
    </w:p>
    <w:p w14:paraId="63A112BC" w14:textId="3B45B620" w:rsidR="003F54A0" w:rsidRDefault="003F54A0" w:rsidP="003F54A0">
      <w:pPr>
        <w:pStyle w:val="ListParagraph"/>
        <w:ind w:left="1440"/>
        <w:rPr>
          <w:ins w:id="74" w:author="dossa gbadamassi" w:date="2021-09-01T10:39:00Z"/>
        </w:rPr>
      </w:pPr>
      <w:ins w:id="75" w:author="dossa gbadamassi" w:date="2021-09-01T10:39:00Z">
        <w:r>
          <w:t>1.3. Outstanding problems: Complicated results</w:t>
        </w:r>
      </w:ins>
    </w:p>
    <w:p w14:paraId="21EE374F" w14:textId="7FAE1854" w:rsidR="003F54A0" w:rsidRDefault="003F54A0" w:rsidP="003F54A0">
      <w:pPr>
        <w:rPr>
          <w:ins w:id="76" w:author="dossa gbadamassi" w:date="2021-09-01T10:40:00Z"/>
        </w:rPr>
      </w:pPr>
      <w:ins w:id="77" w:author="dossa gbadamassi" w:date="2021-09-01T10:40:00Z">
        <w:r>
          <w:t>1.4. Data science pipeline: Authors vs.readers</w:t>
        </w:r>
      </w:ins>
    </w:p>
    <w:p w14:paraId="54E85B74" w14:textId="02ADEE4D" w:rsidR="003F54A0" w:rsidRDefault="003F54A0" w:rsidP="003F54A0">
      <w:pPr>
        <w:rPr>
          <w:ins w:id="78" w:author="dossa gbadamassi" w:date="2021-09-01T10:40:00Z"/>
        </w:rPr>
      </w:pPr>
      <w:ins w:id="79" w:author="dossa gbadamassi" w:date="2021-09-01T10:40:00Z">
        <w:r>
          <w:rPr>
            <w:rFonts w:hint="eastAsia"/>
          </w:rPr>
          <w:t>1</w:t>
        </w:r>
        <w:r>
          <w:t>.5. Out of reproducibility realm</w:t>
        </w:r>
      </w:ins>
    </w:p>
    <w:p w14:paraId="659BB40C" w14:textId="0BC7B9DB" w:rsidR="003F54A0" w:rsidRDefault="003F54A0" w:rsidP="003F54A0">
      <w:pPr>
        <w:rPr>
          <w:ins w:id="80" w:author="dossa gbadamassi" w:date="2021-09-01T10:41:00Z"/>
        </w:rPr>
      </w:pPr>
      <w:ins w:id="81" w:author="dossa gbadamassi" w:date="2021-09-01T10:41:00Z">
        <w:r>
          <w:rPr>
            <w:rFonts w:hint="eastAsia"/>
          </w:rPr>
          <w:t>1</w:t>
        </w:r>
        <w:r>
          <w:t>.6. Reproducibility assumptions</w:t>
        </w:r>
      </w:ins>
    </w:p>
    <w:p w14:paraId="0831C594" w14:textId="24BD408D" w:rsidR="003F54A0" w:rsidRDefault="003F54A0" w:rsidP="003F54A0">
      <w:pPr>
        <w:rPr>
          <w:ins w:id="82" w:author="dossa gbadamassi" w:date="2021-09-01T10:42:00Z"/>
        </w:rPr>
      </w:pPr>
      <w:ins w:id="83" w:author="dossa gbadamassi" w:date="2021-09-01T10:41:00Z">
        <w:r>
          <w:rPr>
            <w:rFonts w:hint="eastAsia"/>
          </w:rPr>
          <w:t>1</w:t>
        </w:r>
        <w:r>
          <w:t xml:space="preserve">.7. </w:t>
        </w:r>
      </w:ins>
      <w:ins w:id="84" w:author="dossa gbadamassi" w:date="2021-09-01T10:42:00Z">
        <w:r>
          <w:t>Reproducibility as preventive measure</w:t>
        </w:r>
      </w:ins>
    </w:p>
    <w:p w14:paraId="0B622004" w14:textId="03A1B301" w:rsidR="003F54A0" w:rsidRDefault="003F54A0" w:rsidP="003F54A0">
      <w:pPr>
        <w:rPr>
          <w:ins w:id="85" w:author="dossa gbadamassi" w:date="2021-09-01T10:42:00Z"/>
        </w:rPr>
      </w:pPr>
      <w:ins w:id="86" w:author="dossa gbadamassi" w:date="2021-09-01T10:42:00Z">
        <w:r>
          <w:rPr>
            <w:rFonts w:hint="eastAsia"/>
          </w:rPr>
          <w:t>1</w:t>
        </w:r>
        <w:r>
          <w:t>.8. Who reproduces research?</w:t>
        </w:r>
      </w:ins>
    </w:p>
    <w:p w14:paraId="6D5CDBAB" w14:textId="6D567021" w:rsidR="003F54A0" w:rsidRDefault="003F54A0" w:rsidP="003F54A0">
      <w:pPr>
        <w:rPr>
          <w:ins w:id="87" w:author="dossa gbadamassi" w:date="2021-09-01T10:42:00Z"/>
        </w:rPr>
      </w:pPr>
      <w:ins w:id="88" w:author="dossa gbadamassi" w:date="2021-09-01T10:42:00Z">
        <w:r>
          <w:rPr>
            <w:rFonts w:hint="eastAsia"/>
          </w:rPr>
          <w:t>1</w:t>
        </w:r>
        <w:r>
          <w:t>.9. Reproducers map</w:t>
        </w:r>
      </w:ins>
    </w:p>
    <w:p w14:paraId="28188F16" w14:textId="0A0FDCFF" w:rsidR="003F54A0" w:rsidRDefault="003F54A0" w:rsidP="003F54A0">
      <w:pPr>
        <w:rPr>
          <w:ins w:id="89" w:author="dossa gbadamassi" w:date="2021-09-01T10:43:00Z"/>
        </w:rPr>
      </w:pPr>
      <w:ins w:id="90" w:author="dossa gbadamassi" w:date="2021-09-01T10:42:00Z">
        <w:r>
          <w:rPr>
            <w:rFonts w:hint="eastAsia"/>
          </w:rPr>
          <w:t>1</w:t>
        </w:r>
        <w:r>
          <w:t xml:space="preserve">.10. </w:t>
        </w:r>
      </w:ins>
      <w:ins w:id="91" w:author="dossa gbadamassi" w:date="2021-09-01T10:43:00Z">
        <w:r>
          <w:t>Reproducibility story so far</w:t>
        </w:r>
      </w:ins>
    </w:p>
    <w:p w14:paraId="1D9DCA20" w14:textId="6E00A36B" w:rsidR="003F54A0" w:rsidRDefault="003F54A0" w:rsidP="003F54A0">
      <w:pPr>
        <w:rPr>
          <w:ins w:id="92" w:author="dossa gbadamassi" w:date="2021-09-01T10:43:00Z"/>
        </w:rPr>
      </w:pPr>
      <w:ins w:id="93" w:author="dossa gbadamassi" w:date="2021-09-01T10:43:00Z">
        <w:r>
          <w:rPr>
            <w:rFonts w:hint="eastAsia"/>
          </w:rPr>
          <w:t>1</w:t>
        </w:r>
        <w:r>
          <w:t>.11. Evidence based data analysis</w:t>
        </w:r>
      </w:ins>
    </w:p>
    <w:p w14:paraId="298A3223" w14:textId="1B14EF3C" w:rsidR="003F54A0" w:rsidRDefault="003F54A0" w:rsidP="003F54A0">
      <w:pPr>
        <w:rPr>
          <w:ins w:id="94" w:author="dossa gbadamassi" w:date="2021-09-01T10:43:00Z"/>
        </w:rPr>
      </w:pPr>
      <w:ins w:id="95" w:author="dossa gbadamassi" w:date="2021-09-01T10:43:00Z">
        <w:r>
          <w:rPr>
            <w:rFonts w:hint="eastAsia"/>
          </w:rPr>
          <w:t>1</w:t>
        </w:r>
        <w:r>
          <w:t>.12. Evidence base data analysis 2</w:t>
        </w:r>
      </w:ins>
    </w:p>
    <w:p w14:paraId="0D2A8B05" w14:textId="21A6453F" w:rsidR="003F54A0" w:rsidRDefault="003F54A0" w:rsidP="003F54A0">
      <w:pPr>
        <w:rPr>
          <w:ins w:id="96" w:author="dossa gbadamassi" w:date="2021-09-01T10:44:00Z"/>
        </w:rPr>
      </w:pPr>
      <w:ins w:id="97" w:author="dossa gbadamassi" w:date="2021-09-01T10:44:00Z">
        <w:r>
          <w:rPr>
            <w:rFonts w:hint="eastAsia"/>
          </w:rPr>
          <w:t>1</w:t>
        </w:r>
        <w:r>
          <w:t>.13. Desired data analysis map</w:t>
        </w:r>
      </w:ins>
    </w:p>
    <w:p w14:paraId="02BB3AB0" w14:textId="79B65BC4" w:rsidR="003F54A0" w:rsidRDefault="003F54A0" w:rsidP="003F54A0">
      <w:pPr>
        <w:rPr>
          <w:ins w:id="98" w:author="dossa gbadamassi" w:date="2021-09-01T10:44:00Z"/>
        </w:rPr>
      </w:pPr>
      <w:ins w:id="99" w:author="dossa gbadamassi" w:date="2021-09-01T10:44:00Z">
        <w:r>
          <w:t>1.14. Summary</w:t>
        </w:r>
      </w:ins>
    </w:p>
    <w:p w14:paraId="63EB7153" w14:textId="77777777" w:rsidR="003F54A0" w:rsidRPr="003F54A0" w:rsidRDefault="003F54A0" w:rsidP="003F54A0">
      <w:pPr>
        <w:rPr>
          <w:ins w:id="100" w:author="dossa gbadamassi" w:date="2021-09-01T10:42:00Z"/>
        </w:rPr>
      </w:pPr>
    </w:p>
    <w:p w14:paraId="4FCC47A5" w14:textId="6AE55B08" w:rsidR="003F54A0" w:rsidRDefault="003F54A0" w:rsidP="003F54A0">
      <w:pPr>
        <w:rPr>
          <w:ins w:id="101" w:author="dossa gbadamassi" w:date="2021-09-01T10:42:00Z"/>
        </w:rPr>
      </w:pPr>
    </w:p>
    <w:p w14:paraId="7BE236CB" w14:textId="305CF160" w:rsidR="003F54A0" w:rsidRDefault="003F54A0" w:rsidP="003F54A0">
      <w:pPr>
        <w:rPr>
          <w:ins w:id="102" w:author="dossa gbadamassi" w:date="2021-09-01T10:42:00Z"/>
        </w:rPr>
      </w:pPr>
    </w:p>
    <w:p w14:paraId="78A4AB71" w14:textId="77777777" w:rsidR="003F54A0" w:rsidRDefault="003F54A0" w:rsidP="003F54A0">
      <w:pPr>
        <w:rPr>
          <w:ins w:id="103" w:author="dossa gbadamassi" w:date="2021-09-01T10:40:00Z"/>
        </w:rPr>
      </w:pPr>
    </w:p>
    <w:p w14:paraId="2F4C0878" w14:textId="28E97AF1" w:rsidR="00466AD4" w:rsidDel="003F54A0" w:rsidRDefault="00466AD4">
      <w:pPr>
        <w:rPr>
          <w:del w:id="104" w:author="dossa gbadamassi" w:date="2021-09-01T10:45:00Z"/>
        </w:rPr>
        <w:pPrChange w:id="105" w:author="dossa gbadamassi" w:date="2021-09-01T10:4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106" w:author="dossa gbadamassi" w:date="2021-09-01T10:45:00Z">
        <w:r w:rsidDel="003F54A0">
          <w:delText>Importance</w:delText>
        </w:r>
      </w:del>
    </w:p>
    <w:p w14:paraId="12EDA5AF" w14:textId="2559E6CC" w:rsidR="00466AD4" w:rsidDel="003F54A0" w:rsidRDefault="00466AD4" w:rsidP="00466AD4">
      <w:pPr>
        <w:pStyle w:val="ListParagraph"/>
        <w:numPr>
          <w:ilvl w:val="1"/>
          <w:numId w:val="1"/>
        </w:numPr>
        <w:rPr>
          <w:del w:id="107" w:author="dossa gbadamassi" w:date="2021-09-01T10:45:00Z"/>
        </w:rPr>
      </w:pPr>
      <w:del w:id="108" w:author="dossa gbadamassi" w:date="2021-09-01T10:45:00Z">
        <w:r w:rsidDel="003F54A0">
          <w:delText>What to “do” and what “not to do”</w:delText>
        </w:r>
      </w:del>
    </w:p>
    <w:p w14:paraId="41F9E5FE" w14:textId="3542F339" w:rsidR="00466AD4" w:rsidDel="003F54A0" w:rsidRDefault="00466AD4" w:rsidP="00466AD4">
      <w:pPr>
        <w:pStyle w:val="ListParagraph"/>
        <w:numPr>
          <w:ilvl w:val="1"/>
          <w:numId w:val="1"/>
        </w:numPr>
        <w:rPr>
          <w:del w:id="109" w:author="dossa gbadamassi" w:date="2021-09-01T10:45:00Z"/>
        </w:rPr>
      </w:pPr>
      <w:del w:id="110" w:author="dossa gbadamassi" w:date="2021-09-01T10:45:00Z">
        <w:r w:rsidDel="003F54A0">
          <w:delText>Communicating results</w:delText>
        </w:r>
      </w:del>
    </w:p>
    <w:p w14:paraId="2AF91CB0" w14:textId="2794EF9D" w:rsidR="00466AD4" w:rsidDel="003F54A0" w:rsidRDefault="00466AD4" w:rsidP="00466AD4">
      <w:pPr>
        <w:pStyle w:val="ListParagraph"/>
        <w:numPr>
          <w:ilvl w:val="1"/>
          <w:numId w:val="1"/>
        </w:numPr>
        <w:rPr>
          <w:del w:id="111" w:author="dossa gbadamassi" w:date="2021-09-01T10:45:00Z"/>
        </w:rPr>
      </w:pPr>
      <w:del w:id="112" w:author="dossa gbadamassi" w:date="2021-09-01T10:45:00Z">
        <w:r w:rsidDel="003F54A0">
          <w:delText>Organizing Data analysis</w:delText>
        </w:r>
      </w:del>
    </w:p>
    <w:p w14:paraId="31CE567E" w14:textId="36CB8CC3" w:rsidR="00466AD4" w:rsidDel="003F54A0" w:rsidRDefault="00466AD4" w:rsidP="00466AD4">
      <w:pPr>
        <w:pStyle w:val="ListParagraph"/>
        <w:numPr>
          <w:ilvl w:val="1"/>
          <w:numId w:val="1"/>
        </w:numPr>
        <w:rPr>
          <w:del w:id="113" w:author="dossa gbadamassi" w:date="2021-09-01T10:45:00Z"/>
        </w:rPr>
      </w:pPr>
      <w:del w:id="114" w:author="dossa gbadamassi" w:date="2021-09-01T10:45:00Z">
        <w:r w:rsidDel="003F54A0">
          <w:delText>Structure of Data analysis</w:delText>
        </w:r>
      </w:del>
    </w:p>
    <w:p w14:paraId="53D8EF59" w14:textId="77777777" w:rsidR="005B6D18" w:rsidRPr="00386204" w:rsidRDefault="005B6D18" w:rsidP="00386204">
      <w:pPr>
        <w:ind w:leftChars="64" w:left="141"/>
        <w:rPr>
          <w:b/>
        </w:rPr>
      </w:pPr>
      <w:r w:rsidRPr="00386204">
        <w:rPr>
          <w:rFonts w:hint="eastAsia"/>
          <w:b/>
        </w:rPr>
        <w:t>Afternoon session</w:t>
      </w:r>
    </w:p>
    <w:p w14:paraId="433034FA" w14:textId="734EBEA2" w:rsidR="003F54A0" w:rsidRDefault="003F54A0" w:rsidP="00602160">
      <w:pPr>
        <w:pStyle w:val="ListParagraph"/>
        <w:numPr>
          <w:ilvl w:val="0"/>
          <w:numId w:val="1"/>
        </w:numPr>
        <w:rPr>
          <w:ins w:id="115" w:author="dossa gbadamassi" w:date="2021-09-01T10:45:00Z"/>
        </w:rPr>
      </w:pPr>
      <w:ins w:id="116" w:author="dossa gbadamassi" w:date="2021-09-01T10:45:00Z">
        <w:r>
          <w:rPr>
            <w:rFonts w:hint="eastAsia"/>
          </w:rPr>
          <w:t>R</w:t>
        </w:r>
        <w:r>
          <w:t>eproducible research: Bridging the gap among actors</w:t>
        </w:r>
      </w:ins>
    </w:p>
    <w:p w14:paraId="3527311E" w14:textId="77777777" w:rsidR="003F54A0" w:rsidRDefault="003F54A0" w:rsidP="003F54A0">
      <w:pPr>
        <w:pStyle w:val="ListParagraph"/>
        <w:rPr>
          <w:ins w:id="117" w:author="dossa gbadamassi" w:date="2021-09-01T10:46:00Z"/>
        </w:rPr>
      </w:pPr>
      <w:ins w:id="118" w:author="dossa gbadamassi" w:date="2021-09-01T10:45:00Z">
        <w:r>
          <w:t xml:space="preserve">2.1. </w:t>
        </w:r>
      </w:ins>
      <w:ins w:id="119" w:author="dossa gbadamassi" w:date="2021-09-01T10:46:00Z">
        <w:r>
          <w:t>What is the existing gap?</w:t>
        </w:r>
      </w:ins>
    </w:p>
    <w:p w14:paraId="1BCFD80F" w14:textId="77777777" w:rsidR="003F54A0" w:rsidRDefault="003F54A0" w:rsidP="003F54A0">
      <w:pPr>
        <w:pStyle w:val="ListParagraph"/>
        <w:rPr>
          <w:ins w:id="120" w:author="dossa gbadamassi" w:date="2021-09-01T10:46:00Z"/>
        </w:rPr>
      </w:pPr>
      <w:ins w:id="121" w:author="dossa gbadamassi" w:date="2021-09-01T10:46:00Z">
        <w:r>
          <w:t>2.2. How can we bridge the gap?</w:t>
        </w:r>
      </w:ins>
    </w:p>
    <w:p w14:paraId="7F289249" w14:textId="77777777" w:rsidR="003F54A0" w:rsidRDefault="003F54A0" w:rsidP="003F54A0">
      <w:pPr>
        <w:pStyle w:val="ListParagraph"/>
        <w:rPr>
          <w:ins w:id="122" w:author="dossa gbadamassi" w:date="2021-09-01T10:46:00Z"/>
        </w:rPr>
      </w:pPr>
      <w:ins w:id="123" w:author="dossa gbadamassi" w:date="2021-09-01T10:46:00Z">
        <w:r>
          <w:t>2.3. Research pipeline</w:t>
        </w:r>
      </w:ins>
    </w:p>
    <w:p w14:paraId="0D65C5A4" w14:textId="77777777" w:rsidR="003F54A0" w:rsidRDefault="003F54A0" w:rsidP="003F54A0">
      <w:pPr>
        <w:pStyle w:val="ListParagraph"/>
        <w:rPr>
          <w:ins w:id="124" w:author="dossa gbadamassi" w:date="2021-09-01T10:46:00Z"/>
        </w:rPr>
      </w:pPr>
      <w:ins w:id="125" w:author="dossa gbadamassi" w:date="2021-09-01T10:46:00Z">
        <w:r>
          <w:t>2.4. Recent developments in reproducible research</w:t>
        </w:r>
      </w:ins>
    </w:p>
    <w:p w14:paraId="1E843450" w14:textId="77777777" w:rsidR="003F54A0" w:rsidRDefault="003F54A0" w:rsidP="003F54A0">
      <w:pPr>
        <w:pStyle w:val="ListParagraph"/>
        <w:rPr>
          <w:ins w:id="126" w:author="dossa gbadamassi" w:date="2021-09-01T10:47:00Z"/>
        </w:rPr>
      </w:pPr>
      <w:ins w:id="127" w:author="dossa gbadamassi" w:date="2021-09-01T10:47:00Z">
        <w:r>
          <w:t>2.5. What do we need to be reproducible?</w:t>
        </w:r>
      </w:ins>
    </w:p>
    <w:p w14:paraId="6CBBCD8F" w14:textId="77777777" w:rsidR="003F54A0" w:rsidRDefault="003F54A0" w:rsidP="003F54A0">
      <w:pPr>
        <w:pStyle w:val="ListParagraph"/>
        <w:rPr>
          <w:ins w:id="128" w:author="dossa gbadamassi" w:date="2021-09-01T10:47:00Z"/>
        </w:rPr>
      </w:pPr>
      <w:ins w:id="129" w:author="dossa gbadamassi" w:date="2021-09-01T10:47:00Z">
        <w:r>
          <w:t>2.6. Who are the players involved?</w:t>
        </w:r>
      </w:ins>
    </w:p>
    <w:p w14:paraId="1509F3F8" w14:textId="77777777" w:rsidR="003F54A0" w:rsidRDefault="003F54A0" w:rsidP="003F54A0">
      <w:pPr>
        <w:pStyle w:val="ListParagraph"/>
        <w:rPr>
          <w:ins w:id="130" w:author="dossa gbadamassi" w:date="2021-09-01T10:47:00Z"/>
        </w:rPr>
      </w:pPr>
      <w:ins w:id="131" w:author="dossa gbadamassi" w:date="2021-09-01T10:47:00Z">
        <w:r>
          <w:t>2.7. Reproducible challenges</w:t>
        </w:r>
      </w:ins>
    </w:p>
    <w:p w14:paraId="2E07E341" w14:textId="77777777" w:rsidR="003F54A0" w:rsidRDefault="003F54A0" w:rsidP="003F54A0">
      <w:pPr>
        <w:pStyle w:val="ListParagraph"/>
        <w:rPr>
          <w:ins w:id="132" w:author="dossa gbadamassi" w:date="2021-09-01T10:48:00Z"/>
        </w:rPr>
      </w:pPr>
      <w:ins w:id="133" w:author="dossa gbadamassi" w:date="2021-09-01T10:47:00Z">
        <w:r>
          <w:t>2.8</w:t>
        </w:r>
      </w:ins>
      <w:ins w:id="134" w:author="dossa gbadamassi" w:date="2021-09-01T10:48:00Z">
        <w:r>
          <w:t>. In reality: What is common?</w:t>
        </w:r>
      </w:ins>
    </w:p>
    <w:p w14:paraId="21FA0A16" w14:textId="77777777" w:rsidR="003F54A0" w:rsidRDefault="003F54A0" w:rsidP="003F54A0">
      <w:pPr>
        <w:pStyle w:val="ListParagraph"/>
        <w:rPr>
          <w:ins w:id="135" w:author="dossa gbadamassi" w:date="2021-09-01T10:48:00Z"/>
        </w:rPr>
      </w:pPr>
      <w:ins w:id="136" w:author="dossa gbadamassi" w:date="2021-09-01T10:48:00Z">
        <w:r>
          <w:t>2.9. Literate (statistical) programming</w:t>
        </w:r>
      </w:ins>
    </w:p>
    <w:p w14:paraId="4253C89F" w14:textId="77777777" w:rsidR="003F54A0" w:rsidRDefault="003F54A0" w:rsidP="003F54A0">
      <w:pPr>
        <w:pStyle w:val="ListParagraph"/>
        <w:rPr>
          <w:ins w:id="137" w:author="dossa gbadamassi" w:date="2021-09-01T10:49:00Z"/>
        </w:rPr>
      </w:pPr>
      <w:ins w:id="138" w:author="dossa gbadamassi" w:date="2021-09-01T10:48:00Z">
        <w:r>
          <w:t>2.10. Literate (stat</w:t>
        </w:r>
      </w:ins>
      <w:ins w:id="139" w:author="dossa gbadamassi" w:date="2021-09-01T10:49:00Z">
        <w:r>
          <w:t>istical) programming 2</w:t>
        </w:r>
      </w:ins>
    </w:p>
    <w:p w14:paraId="6B62F735" w14:textId="328CCFEE" w:rsidR="003F54A0" w:rsidRDefault="003F54A0" w:rsidP="003F54A0">
      <w:pPr>
        <w:pStyle w:val="ListParagraph"/>
        <w:rPr>
          <w:ins w:id="140" w:author="dossa gbadamassi" w:date="2021-09-01T10:49:00Z"/>
        </w:rPr>
      </w:pPr>
      <w:ins w:id="141" w:author="dossa gbadamassi" w:date="2021-09-01T10:49:00Z">
        <w:r>
          <w:t>2.11. Sweave limitations</w:t>
        </w:r>
      </w:ins>
    </w:p>
    <w:p w14:paraId="33B9C58F" w14:textId="77777777" w:rsidR="003F4DCF" w:rsidRDefault="003F54A0" w:rsidP="003F54A0">
      <w:pPr>
        <w:pStyle w:val="ListParagraph"/>
        <w:rPr>
          <w:ins w:id="142" w:author="dossa gbadamassi" w:date="2021-09-01T10:50:00Z"/>
        </w:rPr>
      </w:pPr>
      <w:ins w:id="143" w:author="dossa gbadamassi" w:date="2021-09-01T10:50:00Z">
        <w:r>
          <w:t>2.12. Alternative to sveawe</w:t>
        </w:r>
        <w:r w:rsidR="003F4DCF">
          <w:t>: knitr</w:t>
        </w:r>
      </w:ins>
    </w:p>
    <w:p w14:paraId="5D6AA8F0" w14:textId="77777777" w:rsidR="003F4DCF" w:rsidRDefault="003F4DCF" w:rsidP="003F54A0">
      <w:pPr>
        <w:pStyle w:val="ListParagraph"/>
        <w:rPr>
          <w:ins w:id="144" w:author="dossa gbadamassi" w:date="2021-09-01T10:50:00Z"/>
        </w:rPr>
      </w:pPr>
      <w:ins w:id="145" w:author="dossa gbadamassi" w:date="2021-09-01T10:50:00Z">
        <w:r>
          <w:t>2.13. Summary</w:t>
        </w:r>
      </w:ins>
    </w:p>
    <w:p w14:paraId="3EDBFE33" w14:textId="79FAE6DD" w:rsidR="009B262A" w:rsidRDefault="009B262A" w:rsidP="009B262A">
      <w:pPr>
        <w:rPr>
          <w:ins w:id="146" w:author="dossa gbadamassi" w:date="2021-09-01T10:51:00Z"/>
        </w:rPr>
      </w:pPr>
      <w:ins w:id="147" w:author="dossa gbadamassi" w:date="2021-09-01T10:51:00Z">
        <w:r>
          <w:t>3. Dealing with data: Tidyverse [Olivier]</w:t>
        </w:r>
      </w:ins>
    </w:p>
    <w:p w14:paraId="2977AC90" w14:textId="1CE02E9A" w:rsidR="009B262A" w:rsidRDefault="009B262A" w:rsidP="009B262A">
      <w:pPr>
        <w:rPr>
          <w:ins w:id="148" w:author="dossa gbadamassi" w:date="2021-09-01T10:52:00Z"/>
        </w:rPr>
      </w:pPr>
      <w:ins w:id="149" w:author="dossa gbadamassi" w:date="2021-09-01T10:51:00Z">
        <w:r>
          <w:t>3.1. What is tidy</w:t>
        </w:r>
      </w:ins>
      <w:ins w:id="150" w:author="dossa gbadamassi" w:date="2021-09-01T10:52:00Z">
        <w:r>
          <w:t>verse and advantages</w:t>
        </w:r>
      </w:ins>
    </w:p>
    <w:p w14:paraId="5F6882BD" w14:textId="600194D7" w:rsidR="009B262A" w:rsidRDefault="009B262A" w:rsidP="009B262A">
      <w:pPr>
        <w:rPr>
          <w:ins w:id="151" w:author="dossa gbadamassi" w:date="2021-09-01T10:52:00Z"/>
        </w:rPr>
      </w:pPr>
      <w:ins w:id="152" w:author="dossa gbadamassi" w:date="2021-09-01T10:52:00Z">
        <w:r>
          <w:rPr>
            <w:rFonts w:hint="eastAsia"/>
          </w:rPr>
          <w:t>3</w:t>
        </w:r>
        <w:r>
          <w:t>.2.Tidyverse: well arranged collection of r packages</w:t>
        </w:r>
      </w:ins>
    </w:p>
    <w:p w14:paraId="7FDF487B" w14:textId="4FE15959" w:rsidR="009B262A" w:rsidRDefault="009B262A" w:rsidP="009B262A">
      <w:pPr>
        <w:rPr>
          <w:ins w:id="153" w:author="dossa gbadamassi" w:date="2021-09-01T10:53:00Z"/>
        </w:rPr>
      </w:pPr>
      <w:ins w:id="154" w:author="dossa gbadamassi" w:date="2021-09-01T10:52:00Z">
        <w:r>
          <w:rPr>
            <w:rFonts w:hint="eastAsia"/>
          </w:rPr>
          <w:t>3</w:t>
        </w:r>
        <w:r>
          <w:t>.3. Flowchar</w:t>
        </w:r>
      </w:ins>
      <w:ins w:id="155" w:author="dossa gbadamassi" w:date="2021-09-01T10:53:00Z">
        <w:r>
          <w:t>t of data science</w:t>
        </w:r>
      </w:ins>
    </w:p>
    <w:p w14:paraId="788AF094" w14:textId="02F00534" w:rsidR="009B262A" w:rsidRDefault="009B262A" w:rsidP="009B262A">
      <w:pPr>
        <w:rPr>
          <w:ins w:id="156" w:author="dossa gbadamassi" w:date="2021-09-01T10:53:00Z"/>
        </w:rPr>
      </w:pPr>
      <w:ins w:id="157" w:author="dossa gbadamassi" w:date="2021-09-01T10:53:00Z">
        <w:r>
          <w:t>3.4. Flowchart of data science in tidyverse</w:t>
        </w:r>
      </w:ins>
    </w:p>
    <w:p w14:paraId="4D045369" w14:textId="1249F85B" w:rsidR="009B262A" w:rsidRDefault="009B262A" w:rsidP="009B262A">
      <w:pPr>
        <w:rPr>
          <w:ins w:id="158" w:author="dossa gbadamassi" w:date="2021-09-01T10:54:00Z"/>
        </w:rPr>
      </w:pPr>
      <w:ins w:id="159" w:author="dossa gbadamassi" w:date="2021-09-01T10:53:00Z">
        <w:r>
          <w:rPr>
            <w:rFonts w:hint="eastAsia"/>
          </w:rPr>
          <w:t>3</w:t>
        </w:r>
        <w:r>
          <w:t>.5. Practice in tidyv</w:t>
        </w:r>
      </w:ins>
      <w:ins w:id="160" w:author="dossa gbadamassi" w:date="2021-09-01T10:54:00Z">
        <w:r>
          <w:t>erse “Use twitter to predict citation rate”</w:t>
        </w:r>
      </w:ins>
    </w:p>
    <w:p w14:paraId="3AC97E0C" w14:textId="5794C5CA" w:rsidR="009B262A" w:rsidRDefault="009B262A" w:rsidP="009B262A">
      <w:pPr>
        <w:rPr>
          <w:ins w:id="161" w:author="dossa gbadamassi" w:date="2021-09-01T10:54:00Z"/>
        </w:rPr>
      </w:pPr>
      <w:ins w:id="162" w:author="dossa gbadamassi" w:date="2021-09-01T10:54:00Z">
        <w:r>
          <w:t>3.5.1. Import data</w:t>
        </w:r>
      </w:ins>
    </w:p>
    <w:p w14:paraId="0174B0E6" w14:textId="7E9D3862" w:rsidR="009B262A" w:rsidRDefault="009B262A" w:rsidP="009B262A">
      <w:pPr>
        <w:rPr>
          <w:ins w:id="163" w:author="dossa gbadamassi" w:date="2021-09-01T10:55:00Z"/>
        </w:rPr>
      </w:pPr>
      <w:ins w:id="164" w:author="dossa gbadamassi" w:date="2021-09-01T10:54:00Z">
        <w:r>
          <w:rPr>
            <w:rFonts w:hint="eastAsia"/>
          </w:rPr>
          <w:t>3</w:t>
        </w:r>
        <w:r>
          <w:t>.5.2. Tidy, transform</w:t>
        </w:r>
      </w:ins>
    </w:p>
    <w:p w14:paraId="7089106B" w14:textId="00CA1976" w:rsidR="009B262A" w:rsidRDefault="009B262A" w:rsidP="009B262A">
      <w:pPr>
        <w:rPr>
          <w:ins w:id="165" w:author="dossa gbadamassi" w:date="2021-09-01T10:55:00Z"/>
        </w:rPr>
      </w:pPr>
      <w:ins w:id="166" w:author="dossa gbadamassi" w:date="2021-09-01T10:55:00Z">
        <w:r>
          <w:rPr>
            <w:rFonts w:hint="eastAsia"/>
          </w:rPr>
          <w:t>3</w:t>
        </w:r>
        <w:r>
          <w:t>.5.2.1. Rename columns</w:t>
        </w:r>
      </w:ins>
    </w:p>
    <w:p w14:paraId="643F807B" w14:textId="41E9656B" w:rsidR="009B262A" w:rsidRDefault="009B262A" w:rsidP="009B262A">
      <w:pPr>
        <w:rPr>
          <w:ins w:id="167" w:author="dossa gbadamassi" w:date="2021-09-01T10:55:00Z"/>
        </w:rPr>
      </w:pPr>
      <w:ins w:id="168" w:author="dossa gbadamassi" w:date="2021-09-01T10:55:00Z">
        <w:r>
          <w:t>3.5.2.1. Clean up column names</w:t>
        </w:r>
      </w:ins>
    </w:p>
    <w:p w14:paraId="097FCA99" w14:textId="7950AB87" w:rsidR="009B262A" w:rsidRDefault="009B262A" w:rsidP="009B262A">
      <w:pPr>
        <w:rPr>
          <w:ins w:id="169" w:author="dossa gbadamassi" w:date="2021-09-01T10:57:00Z"/>
        </w:rPr>
      </w:pPr>
      <w:ins w:id="170" w:author="dossa gbadamassi" w:date="2021-09-01T10:57:00Z">
        <w:r>
          <w:rPr>
            <w:rFonts w:hint="eastAsia"/>
          </w:rPr>
          <w:t>3</w:t>
        </w:r>
        <w:r>
          <w:t>.5.2.3. Create and modify columns</w:t>
        </w:r>
      </w:ins>
    </w:p>
    <w:p w14:paraId="26D161AA" w14:textId="5084A099" w:rsidR="009B262A" w:rsidRDefault="009B262A" w:rsidP="009B262A">
      <w:pPr>
        <w:rPr>
          <w:ins w:id="171" w:author="dossa gbadamassi" w:date="2021-09-01T10:57:00Z"/>
        </w:rPr>
      </w:pPr>
      <w:ins w:id="172" w:author="dossa gbadamassi" w:date="2021-09-01T10:57:00Z">
        <w:r>
          <w:rPr>
            <w:rFonts w:hint="eastAsia"/>
          </w:rPr>
          <w:lastRenderedPageBreak/>
          <w:t>3</w:t>
        </w:r>
        <w:r>
          <w:t>.5.3. Piping</w:t>
        </w:r>
      </w:ins>
    </w:p>
    <w:p w14:paraId="0B11DD29" w14:textId="01EC6D15" w:rsidR="009B262A" w:rsidRDefault="00756B83" w:rsidP="009B262A">
      <w:pPr>
        <w:rPr>
          <w:ins w:id="173" w:author="dossa gbadamassi" w:date="2021-09-01T10:59:00Z"/>
        </w:rPr>
      </w:pPr>
      <w:ins w:id="174" w:author="dossa gbadamassi" w:date="2021-09-01T10:58:00Z">
        <w:r>
          <w:rPr>
            <w:rFonts w:hint="eastAsia"/>
          </w:rPr>
          <w:t>3</w:t>
        </w:r>
        <w:r>
          <w:t>.5.3.1. Base r appro</w:t>
        </w:r>
      </w:ins>
      <w:ins w:id="175" w:author="dossa gbadamassi" w:date="2021-09-01T10:59:00Z">
        <w:r>
          <w:t>ach</w:t>
        </w:r>
      </w:ins>
    </w:p>
    <w:p w14:paraId="66216C68" w14:textId="383E3617" w:rsidR="00756B83" w:rsidRDefault="00756B83" w:rsidP="009B262A">
      <w:pPr>
        <w:rPr>
          <w:ins w:id="176" w:author="dossa gbadamassi" w:date="2021-09-01T10:59:00Z"/>
        </w:rPr>
      </w:pPr>
      <w:ins w:id="177" w:author="dossa gbadamassi" w:date="2021-09-01T10:59:00Z">
        <w:r>
          <w:rPr>
            <w:rFonts w:hint="eastAsia"/>
          </w:rPr>
          <w:t>3</w:t>
        </w:r>
        <w:r>
          <w:t>.5.3.2. Piping approach</w:t>
        </w:r>
      </w:ins>
    </w:p>
    <w:p w14:paraId="45ADEC84" w14:textId="3FAAA631" w:rsidR="00756B83" w:rsidRDefault="00756B83" w:rsidP="009B262A">
      <w:pPr>
        <w:rPr>
          <w:ins w:id="178" w:author="dossa gbadamassi" w:date="2021-09-01T11:00:00Z"/>
        </w:rPr>
      </w:pPr>
      <w:ins w:id="179" w:author="dossa gbadamassi" w:date="2021-09-01T10:59:00Z">
        <w:r>
          <w:rPr>
            <w:rFonts w:hint="eastAsia"/>
          </w:rPr>
          <w:t>3</w:t>
        </w:r>
        <w:r>
          <w:t>.5.4. Other functions in Tidyverse</w:t>
        </w:r>
      </w:ins>
    </w:p>
    <w:p w14:paraId="10B6759A" w14:textId="7070BADF" w:rsidR="00897B44" w:rsidRDefault="00897B44" w:rsidP="009B262A">
      <w:pPr>
        <w:rPr>
          <w:ins w:id="180" w:author="dossa gbadamassi" w:date="2021-09-01T11:01:00Z"/>
        </w:rPr>
      </w:pPr>
      <w:ins w:id="181" w:author="dossa gbadamassi" w:date="2021-09-01T11:00:00Z">
        <w:r>
          <w:rPr>
            <w:rFonts w:hint="eastAsia"/>
          </w:rPr>
          <w:t>3</w:t>
        </w:r>
        <w:r>
          <w:t>.5.4.</w:t>
        </w:r>
      </w:ins>
      <w:ins w:id="182" w:author="dossa gbadamassi" w:date="2021-09-01T11:01:00Z">
        <w:r>
          <w:t xml:space="preserve">1. </w:t>
        </w:r>
        <w:r>
          <w:rPr>
            <w:rFonts w:hint="eastAsia"/>
          </w:rPr>
          <w:t>Sel</w:t>
        </w:r>
        <w:r>
          <w:t xml:space="preserve">ect columns </w:t>
        </w:r>
      </w:ins>
    </w:p>
    <w:p w14:paraId="2FBDFBA4" w14:textId="10C95786" w:rsidR="00897B44" w:rsidRDefault="00897B44" w:rsidP="009B262A">
      <w:pPr>
        <w:rPr>
          <w:ins w:id="183" w:author="dossa gbadamassi" w:date="2021-09-01T11:01:00Z"/>
        </w:rPr>
      </w:pPr>
      <w:ins w:id="184" w:author="dossa gbadamassi" w:date="2021-09-01T11:01:00Z">
        <w:r>
          <w:rPr>
            <w:rFonts w:hint="eastAsia"/>
          </w:rPr>
          <w:t>3</w:t>
        </w:r>
        <w:r>
          <w:t>.5.4.2.Drop columns</w:t>
        </w:r>
      </w:ins>
    </w:p>
    <w:p w14:paraId="172F664E" w14:textId="1EB6BE77" w:rsidR="00897B44" w:rsidRDefault="00897B44" w:rsidP="009B262A">
      <w:pPr>
        <w:rPr>
          <w:ins w:id="185" w:author="dossa gbadamassi" w:date="2021-09-01T11:02:00Z"/>
        </w:rPr>
      </w:pPr>
      <w:ins w:id="186" w:author="dossa gbadamassi" w:date="2021-09-01T11:01:00Z">
        <w:r>
          <w:rPr>
            <w:rFonts w:hint="eastAsia"/>
          </w:rPr>
          <w:t>3</w:t>
        </w:r>
        <w:r>
          <w:t xml:space="preserve">.5.4.3. </w:t>
        </w:r>
      </w:ins>
      <w:ins w:id="187" w:author="dossa gbadamassi" w:date="2021-09-01T11:02:00Z">
        <w:r>
          <w:t>Split columns in multiple columns</w:t>
        </w:r>
      </w:ins>
    </w:p>
    <w:p w14:paraId="63B593A6" w14:textId="68CB1506" w:rsidR="00897B44" w:rsidRDefault="00897B44" w:rsidP="009B262A">
      <w:pPr>
        <w:rPr>
          <w:ins w:id="188" w:author="dossa gbadamassi" w:date="2021-09-01T11:03:00Z"/>
        </w:rPr>
      </w:pPr>
      <w:ins w:id="189" w:author="dossa gbadamassi" w:date="2021-09-01T11:02:00Z">
        <w:r>
          <w:rPr>
            <w:rFonts w:hint="eastAsia"/>
          </w:rPr>
          <w:t>3</w:t>
        </w:r>
        <w:r>
          <w:t>.5.4.4. Transform c</w:t>
        </w:r>
      </w:ins>
      <w:ins w:id="190" w:author="dossa gbadamassi" w:date="2021-09-01T11:03:00Z">
        <w:r>
          <w:t>olumn in date format</w:t>
        </w:r>
      </w:ins>
    </w:p>
    <w:p w14:paraId="51F2874E" w14:textId="396E766B" w:rsidR="00897B44" w:rsidRDefault="00897B44" w:rsidP="009B262A">
      <w:pPr>
        <w:rPr>
          <w:ins w:id="191" w:author="dossa gbadamassi" w:date="2021-09-01T11:03:00Z"/>
        </w:rPr>
      </w:pPr>
      <w:ins w:id="192" w:author="dossa gbadamassi" w:date="2021-09-01T11:03:00Z">
        <w:r>
          <w:rPr>
            <w:rFonts w:hint="eastAsia"/>
          </w:rPr>
          <w:t>3</w:t>
        </w:r>
        <w:r>
          <w:t>.5.4.5. Joint tables together</w:t>
        </w:r>
      </w:ins>
    </w:p>
    <w:p w14:paraId="5DC1BFCF" w14:textId="1803231E" w:rsidR="00897B44" w:rsidRDefault="00A74620" w:rsidP="009B262A">
      <w:pPr>
        <w:rPr>
          <w:ins w:id="193" w:author="dossa gbadamassi" w:date="2021-09-01T11:04:00Z"/>
        </w:rPr>
      </w:pPr>
      <w:ins w:id="194" w:author="dossa gbadamassi" w:date="2021-09-01T11:03:00Z">
        <w:r>
          <w:rPr>
            <w:rFonts w:hint="eastAsia"/>
          </w:rPr>
          <w:t>3</w:t>
        </w:r>
        <w:r>
          <w:t>.5.</w:t>
        </w:r>
      </w:ins>
      <w:ins w:id="195" w:author="dossa gbadamassi" w:date="2021-09-01T11:04:00Z">
        <w:r>
          <w:t>5. Character manipulation</w:t>
        </w:r>
      </w:ins>
    </w:p>
    <w:p w14:paraId="4B66F7D6" w14:textId="194A9337" w:rsidR="00A74620" w:rsidRDefault="00A74620" w:rsidP="009B262A">
      <w:pPr>
        <w:rPr>
          <w:ins w:id="196" w:author="dossa gbadamassi" w:date="2021-09-01T11:04:00Z"/>
        </w:rPr>
      </w:pPr>
      <w:ins w:id="197" w:author="dossa gbadamassi" w:date="2021-09-01T11:04:00Z">
        <w:r>
          <w:rPr>
            <w:rFonts w:hint="eastAsia"/>
          </w:rPr>
          <w:t>3</w:t>
        </w:r>
        <w:r>
          <w:t>.5.5.1. Filter</w:t>
        </w:r>
      </w:ins>
    </w:p>
    <w:p w14:paraId="5CFE58E8" w14:textId="55F12368" w:rsidR="00A74620" w:rsidRDefault="00A74620" w:rsidP="009B262A">
      <w:pPr>
        <w:rPr>
          <w:ins w:id="198" w:author="dossa gbadamassi" w:date="2021-09-01T11:05:00Z"/>
        </w:rPr>
      </w:pPr>
      <w:ins w:id="199" w:author="dossa gbadamassi" w:date="2021-09-01T11:04:00Z">
        <w:r>
          <w:rPr>
            <w:rFonts w:hint="eastAsia"/>
          </w:rPr>
          <w:t>3</w:t>
        </w:r>
        <w:r>
          <w:t>.5.5.2. Convert character t</w:t>
        </w:r>
      </w:ins>
      <w:ins w:id="200" w:author="dossa gbadamassi" w:date="2021-09-01T11:05:00Z">
        <w:r>
          <w:t>o lowercase</w:t>
        </w:r>
      </w:ins>
    </w:p>
    <w:p w14:paraId="1EE82C9E" w14:textId="40FC4B78" w:rsidR="00A74620" w:rsidRDefault="00A74620" w:rsidP="009B262A">
      <w:pPr>
        <w:rPr>
          <w:ins w:id="201" w:author="dossa gbadamassi" w:date="2021-09-01T11:05:00Z"/>
        </w:rPr>
      </w:pPr>
      <w:ins w:id="202" w:author="dossa gbadamassi" w:date="2021-09-01T11:05:00Z">
        <w:r>
          <w:rPr>
            <w:rFonts w:hint="eastAsia"/>
          </w:rPr>
          <w:t>3</w:t>
        </w:r>
        <w:r>
          <w:t>.5.5.3. Remove space in string of characters</w:t>
        </w:r>
      </w:ins>
    </w:p>
    <w:p w14:paraId="29E81928" w14:textId="556B8D6F" w:rsidR="00A74620" w:rsidRDefault="00A74620" w:rsidP="009B262A">
      <w:pPr>
        <w:rPr>
          <w:ins w:id="203" w:author="dossa gbadamassi" w:date="2021-09-01T11:07:00Z"/>
        </w:rPr>
      </w:pPr>
      <w:ins w:id="204" w:author="dossa gbadamassi" w:date="2021-09-01T11:05:00Z">
        <w:r>
          <w:rPr>
            <w:rFonts w:hint="eastAsia"/>
          </w:rPr>
          <w:t>3</w:t>
        </w:r>
        <w:r>
          <w:t>.6</w:t>
        </w:r>
      </w:ins>
      <w:ins w:id="205" w:author="dossa gbadamassi" w:date="2021-09-01T11:06:00Z">
        <w:r>
          <w:t>. Basic data exploratory analys</w:t>
        </w:r>
      </w:ins>
      <w:ins w:id="206" w:author="dossa gbadamassi" w:date="2021-09-01T11:07:00Z">
        <w:r>
          <w:t>is</w:t>
        </w:r>
      </w:ins>
    </w:p>
    <w:p w14:paraId="1A1DCDF8" w14:textId="54B3C737" w:rsidR="00A74620" w:rsidRDefault="00A74620" w:rsidP="009B262A">
      <w:pPr>
        <w:rPr>
          <w:ins w:id="207" w:author="dossa gbadamassi" w:date="2021-09-01T11:07:00Z"/>
        </w:rPr>
      </w:pPr>
      <w:ins w:id="208" w:author="dossa gbadamassi" w:date="2021-09-01T11:07:00Z">
        <w:r>
          <w:rPr>
            <w:rFonts w:hint="eastAsia"/>
          </w:rPr>
          <w:t>3</w:t>
        </w:r>
        <w:r>
          <w:t>.6.1. Count()</w:t>
        </w:r>
      </w:ins>
    </w:p>
    <w:p w14:paraId="0FEE6752" w14:textId="5B95E098" w:rsidR="00A74620" w:rsidRDefault="00A74620" w:rsidP="009B262A">
      <w:pPr>
        <w:rPr>
          <w:ins w:id="209" w:author="dossa gbadamassi" w:date="2021-09-01T11:08:00Z"/>
        </w:rPr>
      </w:pPr>
      <w:ins w:id="210" w:author="dossa gbadamassi" w:date="2021-09-01T11:07:00Z">
        <w:r>
          <w:rPr>
            <w:rFonts w:hint="eastAsia"/>
          </w:rPr>
          <w:t>3</w:t>
        </w:r>
        <w:r>
          <w:t>.6.2. Group variables to compute st</w:t>
        </w:r>
      </w:ins>
      <w:ins w:id="211" w:author="dossa gbadamassi" w:date="2021-09-01T11:08:00Z">
        <w:r>
          <w:t>ats [summary()]</w:t>
        </w:r>
      </w:ins>
    </w:p>
    <w:p w14:paraId="029B1D9D" w14:textId="2DC8AF4C" w:rsidR="00A74620" w:rsidRDefault="00A74620" w:rsidP="009B262A">
      <w:pPr>
        <w:rPr>
          <w:ins w:id="212" w:author="dossa gbadamassi" w:date="2021-09-01T11:08:00Z"/>
        </w:rPr>
      </w:pPr>
      <w:ins w:id="213" w:author="dossa gbadamassi" w:date="2021-09-01T11:08:00Z">
        <w:r>
          <w:rPr>
            <w:rFonts w:hint="eastAsia"/>
          </w:rPr>
          <w:t>3</w:t>
        </w:r>
        <w:r>
          <w:t>.6.3. Order stuff [arrange()]</w:t>
        </w:r>
      </w:ins>
    </w:p>
    <w:p w14:paraId="06F9BC12" w14:textId="395618FF" w:rsidR="00A74620" w:rsidRDefault="00A74620" w:rsidP="009B262A">
      <w:pPr>
        <w:rPr>
          <w:ins w:id="214" w:author="dossa gbadamassi" w:date="2021-09-01T11:09:00Z"/>
        </w:rPr>
      </w:pPr>
      <w:ins w:id="215" w:author="dossa gbadamassi" w:date="2021-09-01T11:08:00Z">
        <w:r>
          <w:rPr>
            <w:rFonts w:hint="eastAsia"/>
          </w:rPr>
          <w:t>3</w:t>
        </w:r>
        <w:r>
          <w:t>.6.4</w:t>
        </w:r>
      </w:ins>
      <w:ins w:id="216" w:author="dossa gbadamassi" w:date="2021-09-01T11:09:00Z">
        <w:r>
          <w:t>. Work on several columns [dplyr:::across()]</w:t>
        </w:r>
      </w:ins>
    </w:p>
    <w:p w14:paraId="3709CC26" w14:textId="32B47D8C" w:rsidR="00A74620" w:rsidRDefault="00A74620" w:rsidP="009B262A">
      <w:pPr>
        <w:rPr>
          <w:ins w:id="217" w:author="dossa gbadamassi" w:date="2021-09-01T11:10:00Z"/>
        </w:rPr>
      </w:pPr>
      <w:ins w:id="218" w:author="dossa gbadamassi" w:date="2021-09-01T11:09:00Z">
        <w:r>
          <w:rPr>
            <w:rFonts w:hint="eastAsia"/>
          </w:rPr>
          <w:t>3</w:t>
        </w:r>
        <w:r>
          <w:t>.6.5.Tidying tibbles [wide(), lo</w:t>
        </w:r>
      </w:ins>
      <w:ins w:id="219" w:author="dossa gbadamassi" w:date="2021-09-01T11:10:00Z">
        <w:r>
          <w:t>ng()</w:t>
        </w:r>
      </w:ins>
      <w:ins w:id="220" w:author="dossa gbadamassi" w:date="2021-09-01T11:09:00Z">
        <w:r>
          <w:t>]</w:t>
        </w:r>
      </w:ins>
    </w:p>
    <w:p w14:paraId="51412978" w14:textId="070F682A" w:rsidR="00A74620" w:rsidRDefault="00A74620" w:rsidP="009B262A">
      <w:pPr>
        <w:rPr>
          <w:ins w:id="221" w:author="dossa gbadamassi" w:date="2021-09-01T11:10:00Z"/>
        </w:rPr>
      </w:pPr>
      <w:ins w:id="222" w:author="dossa gbadamassi" w:date="2021-09-01T11:10:00Z">
        <w:r>
          <w:rPr>
            <w:rFonts w:hint="eastAsia"/>
          </w:rPr>
          <w:t>3</w:t>
        </w:r>
        <w:r>
          <w:t>.7. Cheat sheets</w:t>
        </w:r>
      </w:ins>
    </w:p>
    <w:p w14:paraId="751BC1A3" w14:textId="228C7D75" w:rsidR="00A74620" w:rsidRDefault="00A74620" w:rsidP="009B262A">
      <w:pPr>
        <w:rPr>
          <w:ins w:id="223" w:author="dossa gbadamassi" w:date="2021-09-01T11:10:00Z"/>
        </w:rPr>
      </w:pPr>
      <w:ins w:id="224" w:author="dossa gbadamassi" w:date="2021-09-01T11:10:00Z">
        <w:r>
          <w:rPr>
            <w:rFonts w:hint="eastAsia"/>
          </w:rPr>
          <w:t>3</w:t>
        </w:r>
        <w:r>
          <w:t>.8. Summary</w:t>
        </w:r>
      </w:ins>
    </w:p>
    <w:p w14:paraId="02B5A92E" w14:textId="57395D99" w:rsidR="00A74620" w:rsidRDefault="00A74620" w:rsidP="009B262A">
      <w:pPr>
        <w:rPr>
          <w:ins w:id="225" w:author="dossa gbadamassi" w:date="2021-09-01T11:10:00Z"/>
        </w:rPr>
      </w:pPr>
      <w:ins w:id="226" w:author="dossa gbadamassi" w:date="2021-09-01T11:10:00Z">
        <w:r>
          <w:rPr>
            <w:rFonts w:hint="eastAsia"/>
          </w:rPr>
          <w:t>3</w:t>
        </w:r>
        <w:r>
          <w:t>.9. References</w:t>
        </w:r>
      </w:ins>
    </w:p>
    <w:p w14:paraId="4EC88F26" w14:textId="589D966C" w:rsidR="00A74620" w:rsidRDefault="004A27FA" w:rsidP="009B262A">
      <w:pPr>
        <w:rPr>
          <w:ins w:id="227" w:author="dossa gbadamassi" w:date="2021-09-01T11:11:00Z"/>
        </w:rPr>
      </w:pPr>
      <w:ins w:id="228" w:author="dossa gbadamassi" w:date="2021-09-01T11:10:00Z">
        <w:r>
          <w:rPr>
            <w:rFonts w:hint="eastAsia"/>
          </w:rPr>
          <w:t>4</w:t>
        </w:r>
        <w:r>
          <w:t>. Data</w:t>
        </w:r>
      </w:ins>
      <w:ins w:id="229" w:author="dossa gbadamassi" w:date="2021-09-01T11:11:00Z">
        <w:r>
          <w:t xml:space="preserve"> visualization in Tidyverse: the power of ggplot2</w:t>
        </w:r>
      </w:ins>
    </w:p>
    <w:p w14:paraId="30A0A126" w14:textId="13BC96B2" w:rsidR="004A27FA" w:rsidRDefault="004A27FA" w:rsidP="009B262A">
      <w:pPr>
        <w:rPr>
          <w:ins w:id="230" w:author="dossa gbadamassi" w:date="2021-09-01T11:11:00Z"/>
        </w:rPr>
      </w:pPr>
      <w:ins w:id="231" w:author="dossa gbadamassi" w:date="2021-09-01T11:11:00Z">
        <w:r>
          <w:rPr>
            <w:rFonts w:hint="eastAsia"/>
          </w:rPr>
          <w:t>4</w:t>
        </w:r>
        <w:r>
          <w:t>.1. ggplot2: Introduction</w:t>
        </w:r>
      </w:ins>
    </w:p>
    <w:p w14:paraId="44EDF0F2" w14:textId="115A339F" w:rsidR="004A27FA" w:rsidRDefault="004A27FA" w:rsidP="009B262A">
      <w:pPr>
        <w:rPr>
          <w:ins w:id="232" w:author="dossa gbadamassi" w:date="2021-09-01T11:12:00Z"/>
        </w:rPr>
      </w:pPr>
      <w:ins w:id="233" w:author="dossa gbadamassi" w:date="2021-09-01T11:11:00Z">
        <w:r>
          <w:rPr>
            <w:rFonts w:hint="eastAsia"/>
          </w:rPr>
          <w:t>4</w:t>
        </w:r>
        <w:r>
          <w:t xml:space="preserve">.2. ggplot2: </w:t>
        </w:r>
      </w:ins>
      <w:ins w:id="234" w:author="dossa gbadamassi" w:date="2021-09-01T11:12:00Z">
        <w:r>
          <w:t>Grammar</w:t>
        </w:r>
      </w:ins>
    </w:p>
    <w:p w14:paraId="4C7B1C40" w14:textId="39D3B4B1" w:rsidR="004A27FA" w:rsidRDefault="004A27FA" w:rsidP="009B262A">
      <w:pPr>
        <w:rPr>
          <w:ins w:id="235" w:author="dossa gbadamassi" w:date="2021-09-01T11:12:00Z"/>
        </w:rPr>
      </w:pPr>
      <w:ins w:id="236" w:author="dossa gbadamassi" w:date="2021-09-01T11:12:00Z">
        <w:r>
          <w:rPr>
            <w:rFonts w:hint="eastAsia"/>
          </w:rPr>
          <w:lastRenderedPageBreak/>
          <w:t>4</w:t>
        </w:r>
        <w:r>
          <w:t>.3. Examples of plots</w:t>
        </w:r>
      </w:ins>
    </w:p>
    <w:p w14:paraId="09C7AA98" w14:textId="3C69CC96" w:rsidR="004A27FA" w:rsidRDefault="004A27FA" w:rsidP="009B262A">
      <w:pPr>
        <w:rPr>
          <w:ins w:id="237" w:author="dossa gbadamassi" w:date="2021-09-01T11:13:00Z"/>
        </w:rPr>
      </w:pPr>
      <w:ins w:id="238" w:author="dossa gbadamassi" w:date="2021-09-01T11:12:00Z">
        <w:r>
          <w:rPr>
            <w:rFonts w:hint="eastAsia"/>
          </w:rPr>
          <w:t>4</w:t>
        </w:r>
        <w:r>
          <w:t>.4. Some manipulations [Look at slides by Resulumit 131-139]</w:t>
        </w:r>
      </w:ins>
    </w:p>
    <w:p w14:paraId="41DA6731" w14:textId="6D35F455" w:rsidR="004A27FA" w:rsidRDefault="004A27FA" w:rsidP="009B262A">
      <w:pPr>
        <w:rPr>
          <w:ins w:id="239" w:author="dossa gbadamassi" w:date="2021-09-01T11:13:00Z"/>
        </w:rPr>
      </w:pPr>
    </w:p>
    <w:p w14:paraId="49EB4EE0" w14:textId="5151B2FE" w:rsidR="004A27FA" w:rsidRDefault="004A27FA" w:rsidP="009B262A">
      <w:pPr>
        <w:rPr>
          <w:ins w:id="240" w:author="dossa gbadamassi" w:date="2021-09-01T11:13:00Z"/>
        </w:rPr>
      </w:pPr>
      <w:ins w:id="241" w:author="dossa gbadamassi" w:date="2021-09-01T11:13:00Z">
        <w:r>
          <w:t xml:space="preserve">5. </w:t>
        </w:r>
        <w:r>
          <w:rPr>
            <w:rFonts w:hint="eastAsia"/>
          </w:rPr>
          <w:t>L</w:t>
        </w:r>
        <w:r>
          <w:t>iterate statistical programming: knitr</w:t>
        </w:r>
      </w:ins>
    </w:p>
    <w:p w14:paraId="154C0054" w14:textId="1D28BA6A" w:rsidR="004A27FA" w:rsidRDefault="004A27FA" w:rsidP="009B262A">
      <w:pPr>
        <w:rPr>
          <w:ins w:id="242" w:author="dossa gbadamassi" w:date="2021-09-01T11:13:00Z"/>
        </w:rPr>
      </w:pPr>
      <w:ins w:id="243" w:author="dossa gbadamassi" w:date="2021-09-01T11:13:00Z">
        <w:r>
          <w:rPr>
            <w:rFonts w:hint="eastAsia"/>
          </w:rPr>
          <w:t>5</w:t>
        </w:r>
        <w:r>
          <w:t>.1. Problem</w:t>
        </w:r>
      </w:ins>
    </w:p>
    <w:p w14:paraId="3E843433" w14:textId="73417EE0" w:rsidR="004A27FA" w:rsidRDefault="004A27FA" w:rsidP="009B262A">
      <w:pPr>
        <w:rPr>
          <w:ins w:id="244" w:author="dossa gbadamassi" w:date="2021-09-01T11:18:00Z"/>
        </w:rPr>
      </w:pPr>
      <w:ins w:id="245" w:author="dossa gbadamassi" w:date="2021-09-01T11:13:00Z">
        <w:r>
          <w:rPr>
            <w:rFonts w:hint="eastAsia"/>
          </w:rPr>
          <w:t>5</w:t>
        </w:r>
        <w:r>
          <w:t>.2.</w:t>
        </w:r>
      </w:ins>
      <w:ins w:id="246" w:author="dossa gbadamassi" w:date="2021-09-01T11:14:00Z">
        <w:r>
          <w:t xml:space="preserve"> </w:t>
        </w:r>
      </w:ins>
      <w:ins w:id="247" w:author="dossa gbadamassi" w:date="2021-09-01T11:18:00Z">
        <w:r w:rsidR="000348CC">
          <w:t>Literate statistical programming: Origin</w:t>
        </w:r>
      </w:ins>
    </w:p>
    <w:p w14:paraId="32AD3BC8" w14:textId="52384814" w:rsidR="000348CC" w:rsidRDefault="000348CC" w:rsidP="009B262A">
      <w:pPr>
        <w:rPr>
          <w:ins w:id="248" w:author="dossa gbadamassi" w:date="2021-09-01T11:18:00Z"/>
        </w:rPr>
      </w:pPr>
      <w:ins w:id="249" w:author="dossa gbadamassi" w:date="2021-09-01T11:18:00Z">
        <w:r>
          <w:rPr>
            <w:rFonts w:hint="eastAsia"/>
          </w:rPr>
          <w:t>5</w:t>
        </w:r>
        <w:r>
          <w:t>.3. Literate statistical programming needs</w:t>
        </w:r>
      </w:ins>
    </w:p>
    <w:p w14:paraId="543218EE" w14:textId="7BAD9907" w:rsidR="000348CC" w:rsidRDefault="000348CC" w:rsidP="009B262A">
      <w:pPr>
        <w:rPr>
          <w:ins w:id="250" w:author="dossa gbadamassi" w:date="2021-09-01T11:19:00Z"/>
        </w:rPr>
      </w:pPr>
      <w:ins w:id="251" w:author="dossa gbadamassi" w:date="2021-09-01T11:18:00Z">
        <w:r>
          <w:rPr>
            <w:rFonts w:hint="eastAsia"/>
          </w:rPr>
          <w:t>5</w:t>
        </w:r>
        <w:r>
          <w:t>.4. When to decid</w:t>
        </w:r>
      </w:ins>
      <w:ins w:id="252" w:author="dossa gbadamassi" w:date="2021-09-01T11:19:00Z">
        <w:r>
          <w:t>e to work reproducibly?</w:t>
        </w:r>
      </w:ins>
    </w:p>
    <w:p w14:paraId="4DD499E1" w14:textId="0F691ACB" w:rsidR="000348CC" w:rsidRDefault="000348CC" w:rsidP="009B262A">
      <w:pPr>
        <w:rPr>
          <w:ins w:id="253" w:author="dossa gbadamassi" w:date="2021-09-01T11:19:00Z"/>
        </w:rPr>
      </w:pPr>
      <w:ins w:id="254" w:author="dossa gbadamassi" w:date="2021-09-01T11:19:00Z">
        <w:r>
          <w:rPr>
            <w:rFonts w:hint="eastAsia"/>
          </w:rPr>
          <w:t>5</w:t>
        </w:r>
        <w:r>
          <w:t>.5. Literate programming: Pros</w:t>
        </w:r>
      </w:ins>
    </w:p>
    <w:p w14:paraId="4E359D5C" w14:textId="1CA49E1D" w:rsidR="000348CC" w:rsidRDefault="000348CC" w:rsidP="009B262A">
      <w:pPr>
        <w:rPr>
          <w:ins w:id="255" w:author="dossa gbadamassi" w:date="2021-09-01T11:20:00Z"/>
        </w:rPr>
      </w:pPr>
      <w:ins w:id="256" w:author="dossa gbadamassi" w:date="2021-09-01T11:19:00Z">
        <w:r>
          <w:rPr>
            <w:rFonts w:hint="eastAsia"/>
          </w:rPr>
          <w:t>5</w:t>
        </w:r>
        <w:r>
          <w:t>.6. Literate programming: C</w:t>
        </w:r>
      </w:ins>
      <w:ins w:id="257" w:author="dossa gbadamassi" w:date="2021-09-01T11:20:00Z">
        <w:r>
          <w:t>ons</w:t>
        </w:r>
      </w:ins>
    </w:p>
    <w:p w14:paraId="7252868A" w14:textId="1BC48E22" w:rsidR="000348CC" w:rsidRDefault="000348CC" w:rsidP="009B262A">
      <w:pPr>
        <w:rPr>
          <w:ins w:id="258" w:author="dossa gbadamassi" w:date="2021-09-01T11:20:00Z"/>
        </w:rPr>
      </w:pPr>
      <w:ins w:id="259" w:author="dossa gbadamassi" w:date="2021-09-01T11:20:00Z">
        <w:r>
          <w:rPr>
            <w:rFonts w:hint="eastAsia"/>
          </w:rPr>
          <w:t>5</w:t>
        </w:r>
        <w:r>
          <w:t>.7. knitr: Definition and usages</w:t>
        </w:r>
      </w:ins>
    </w:p>
    <w:p w14:paraId="5E8D6C75" w14:textId="20A0A90E" w:rsidR="000348CC" w:rsidRDefault="000348CC" w:rsidP="009B262A">
      <w:pPr>
        <w:rPr>
          <w:ins w:id="260" w:author="dossa gbadamassi" w:date="2021-09-01T11:20:00Z"/>
        </w:rPr>
      </w:pPr>
      <w:ins w:id="261" w:author="dossa gbadamassi" w:date="2021-09-01T11:20:00Z">
        <w:r>
          <w:rPr>
            <w:rFonts w:hint="eastAsia"/>
          </w:rPr>
          <w:t>5</w:t>
        </w:r>
        <w:r>
          <w:t>.8. knitr: Requirements</w:t>
        </w:r>
      </w:ins>
    </w:p>
    <w:p w14:paraId="4E8249EA" w14:textId="742105F4" w:rsidR="000348CC" w:rsidRDefault="000348CC" w:rsidP="009B262A">
      <w:pPr>
        <w:rPr>
          <w:ins w:id="262" w:author="dossa gbadamassi" w:date="2021-09-01T11:21:00Z"/>
        </w:rPr>
      </w:pPr>
      <w:ins w:id="263" w:author="dossa gbadamassi" w:date="2021-09-01T11:20:00Z">
        <w:r>
          <w:rPr>
            <w:rFonts w:hint="eastAsia"/>
          </w:rPr>
          <w:t>5</w:t>
        </w:r>
        <w:r>
          <w:t>.9. What is Mar</w:t>
        </w:r>
      </w:ins>
      <w:ins w:id="264" w:author="dossa gbadamassi" w:date="2021-09-01T11:21:00Z">
        <w:r>
          <w:t>kdown?</w:t>
        </w:r>
      </w:ins>
    </w:p>
    <w:p w14:paraId="31EE5CF9" w14:textId="684F42A0" w:rsidR="000348CC" w:rsidRDefault="000348CC" w:rsidP="009B262A">
      <w:pPr>
        <w:rPr>
          <w:ins w:id="265" w:author="dossa gbadamassi" w:date="2021-09-01T11:21:00Z"/>
        </w:rPr>
      </w:pPr>
      <w:ins w:id="266" w:author="dossa gbadamassi" w:date="2021-09-01T11:21:00Z">
        <w:r>
          <w:rPr>
            <w:rFonts w:hint="eastAsia"/>
          </w:rPr>
          <w:t>5</w:t>
        </w:r>
        <w:r>
          <w:t>.10. What is knitr good for?</w:t>
        </w:r>
      </w:ins>
    </w:p>
    <w:p w14:paraId="43BBE3FE" w14:textId="33BEC049" w:rsidR="000348CC" w:rsidRDefault="000348CC" w:rsidP="009B262A">
      <w:pPr>
        <w:rPr>
          <w:ins w:id="267" w:author="dossa gbadamassi" w:date="2021-09-01T11:21:00Z"/>
        </w:rPr>
      </w:pPr>
      <w:ins w:id="268" w:author="dossa gbadamassi" w:date="2021-09-01T11:21:00Z">
        <w:r>
          <w:rPr>
            <w:rFonts w:hint="eastAsia"/>
          </w:rPr>
          <w:t>5</w:t>
        </w:r>
        <w:r>
          <w:t>.11. What is knitr not good for?</w:t>
        </w:r>
      </w:ins>
    </w:p>
    <w:p w14:paraId="37E36E1D" w14:textId="6B65058B" w:rsidR="000348CC" w:rsidRDefault="000348CC" w:rsidP="009B262A">
      <w:pPr>
        <w:rPr>
          <w:ins w:id="269" w:author="dossa gbadamassi" w:date="2021-09-01T11:22:00Z"/>
        </w:rPr>
      </w:pPr>
      <w:ins w:id="270" w:author="dossa gbadamassi" w:date="2021-09-01T11:21:00Z">
        <w:r>
          <w:rPr>
            <w:rFonts w:hint="eastAsia"/>
          </w:rPr>
          <w:t>5</w:t>
        </w:r>
        <w:r>
          <w:t>.12. First</w:t>
        </w:r>
      </w:ins>
      <w:ins w:id="271" w:author="dossa gbadamassi" w:date="2021-09-01T11:22:00Z">
        <w:r>
          <w:t xml:space="preserve"> knitr document as example</w:t>
        </w:r>
      </w:ins>
    </w:p>
    <w:p w14:paraId="1D9285DB" w14:textId="2F9675D7" w:rsidR="000348CC" w:rsidRDefault="000348CC" w:rsidP="009B262A">
      <w:pPr>
        <w:rPr>
          <w:ins w:id="272" w:author="dossa gbadamassi" w:date="2021-09-01T11:22:00Z"/>
        </w:rPr>
      </w:pPr>
      <w:ins w:id="273" w:author="dossa gbadamassi" w:date="2021-09-01T11:22:00Z">
        <w:r>
          <w:rPr>
            <w:rFonts w:hint="eastAsia"/>
          </w:rPr>
          <w:t>5</w:t>
        </w:r>
        <w:r>
          <w:t>.13. First knitr document as example 2</w:t>
        </w:r>
      </w:ins>
    </w:p>
    <w:p w14:paraId="3A339126" w14:textId="0A34057B" w:rsidR="000348CC" w:rsidRDefault="000348CC" w:rsidP="009B262A">
      <w:pPr>
        <w:rPr>
          <w:ins w:id="274" w:author="dossa gbadamassi" w:date="2021-09-01T11:22:00Z"/>
        </w:rPr>
      </w:pPr>
      <w:ins w:id="275" w:author="dossa gbadamassi" w:date="2021-09-01T11:22:00Z">
        <w:r>
          <w:rPr>
            <w:rFonts w:hint="eastAsia"/>
          </w:rPr>
          <w:t>5</w:t>
        </w:r>
        <w:r>
          <w:t>.14. Processing a knitr document</w:t>
        </w:r>
      </w:ins>
    </w:p>
    <w:p w14:paraId="08C3036C" w14:textId="52F66255" w:rsidR="000348CC" w:rsidRDefault="000348CC" w:rsidP="009B262A">
      <w:pPr>
        <w:rPr>
          <w:ins w:id="276" w:author="dossa gbadamassi" w:date="2021-09-01T11:23:00Z"/>
        </w:rPr>
      </w:pPr>
      <w:ins w:id="277" w:author="dossa gbadamassi" w:date="2021-09-01T11:22:00Z">
        <w:r>
          <w:rPr>
            <w:rFonts w:hint="eastAsia"/>
          </w:rPr>
          <w:t>5</w:t>
        </w:r>
        <w:r>
          <w:t>.15.</w:t>
        </w:r>
      </w:ins>
      <w:ins w:id="278" w:author="dossa gbadamassi" w:date="2021-09-01T11:23:00Z">
        <w:r>
          <w:t xml:space="preserve"> Processing  knitr document: Complex way</w:t>
        </w:r>
      </w:ins>
    </w:p>
    <w:p w14:paraId="512738F6" w14:textId="66FD0639" w:rsidR="000348CC" w:rsidRDefault="000348CC" w:rsidP="009B262A">
      <w:pPr>
        <w:rPr>
          <w:ins w:id="279" w:author="dossa gbadamassi" w:date="2021-09-01T11:23:00Z"/>
        </w:rPr>
      </w:pPr>
      <w:ins w:id="280" w:author="dossa gbadamassi" w:date="2021-09-01T11:23:00Z">
        <w:r>
          <w:rPr>
            <w:rFonts w:hint="eastAsia"/>
          </w:rPr>
          <w:t>5</w:t>
        </w:r>
        <w:r>
          <w:t>.16 knitr to HTML output</w:t>
        </w:r>
      </w:ins>
    </w:p>
    <w:p w14:paraId="13E4B34B" w14:textId="4CFBE592" w:rsidR="000348CC" w:rsidRDefault="000348CC" w:rsidP="009B262A">
      <w:pPr>
        <w:rPr>
          <w:ins w:id="281" w:author="dossa gbadamassi" w:date="2021-09-01T11:24:00Z"/>
        </w:rPr>
      </w:pPr>
      <w:ins w:id="282" w:author="dossa gbadamassi" w:date="2021-09-01T11:23:00Z">
        <w:r>
          <w:rPr>
            <w:rFonts w:hint="eastAsia"/>
          </w:rPr>
          <w:t>5</w:t>
        </w:r>
        <w:r>
          <w:t xml:space="preserve">.17. What </w:t>
        </w:r>
      </w:ins>
      <w:ins w:id="283" w:author="dossa gbadamassi" w:date="2021-09-01T11:24:00Z">
        <w:r>
          <w:t>knitr produces: Markdown</w:t>
        </w:r>
      </w:ins>
    </w:p>
    <w:p w14:paraId="76A2FA56" w14:textId="40F8992B" w:rsidR="000348CC" w:rsidRDefault="000348CC" w:rsidP="009B262A">
      <w:pPr>
        <w:rPr>
          <w:ins w:id="284" w:author="dossa gbadamassi" w:date="2021-09-01T11:24:00Z"/>
        </w:rPr>
      </w:pPr>
      <w:ins w:id="285" w:author="dossa gbadamassi" w:date="2021-09-01T11:24:00Z">
        <w:r>
          <w:rPr>
            <w:rFonts w:hint="eastAsia"/>
          </w:rPr>
          <w:t>5</w:t>
        </w:r>
        <w:r>
          <w:t>.18. A few notes</w:t>
        </w:r>
      </w:ins>
    </w:p>
    <w:p w14:paraId="1C18DF30" w14:textId="2AAAC0D7" w:rsidR="000348CC" w:rsidRDefault="00D86A6B" w:rsidP="009B262A">
      <w:pPr>
        <w:rPr>
          <w:ins w:id="286" w:author="dossa gbadamassi" w:date="2021-09-01T11:24:00Z"/>
        </w:rPr>
      </w:pPr>
      <w:ins w:id="287" w:author="dossa gbadamassi" w:date="2021-09-01T11:24:00Z">
        <w:r>
          <w:rPr>
            <w:rFonts w:hint="eastAsia"/>
          </w:rPr>
          <w:t>5</w:t>
        </w:r>
        <w:r>
          <w:t>.19. Processing knitr documents</w:t>
        </w:r>
      </w:ins>
    </w:p>
    <w:p w14:paraId="73B4C0C8" w14:textId="22573F3F" w:rsidR="00D86A6B" w:rsidRDefault="00D86A6B" w:rsidP="009B262A">
      <w:pPr>
        <w:rPr>
          <w:ins w:id="288" w:author="dossa gbadamassi" w:date="2021-09-01T11:31:00Z"/>
        </w:rPr>
      </w:pPr>
    </w:p>
    <w:p w14:paraId="08220D6F" w14:textId="3DA92729" w:rsidR="00FC01D7" w:rsidRDefault="00FC01D7" w:rsidP="009B262A">
      <w:pPr>
        <w:rPr>
          <w:ins w:id="289" w:author="dossa gbadamassi" w:date="2021-09-01T11:31:00Z"/>
        </w:rPr>
      </w:pPr>
      <w:ins w:id="290" w:author="dossa gbadamassi" w:date="2021-09-01T11:31:00Z">
        <w:r>
          <w:rPr>
            <w:rFonts w:hint="eastAsia"/>
          </w:rPr>
          <w:t>6</w:t>
        </w:r>
        <w:r>
          <w:t>. R Markdown</w:t>
        </w:r>
      </w:ins>
    </w:p>
    <w:p w14:paraId="1D501CA0" w14:textId="4B479D9D" w:rsidR="00FC01D7" w:rsidRDefault="00FC01D7" w:rsidP="009B262A">
      <w:pPr>
        <w:rPr>
          <w:ins w:id="291" w:author="dossa gbadamassi" w:date="2021-09-01T11:31:00Z"/>
        </w:rPr>
      </w:pPr>
      <w:ins w:id="292" w:author="dossa gbadamassi" w:date="2021-09-01T11:31:00Z">
        <w:r>
          <w:rPr>
            <w:rFonts w:hint="eastAsia"/>
          </w:rPr>
          <w:lastRenderedPageBreak/>
          <w:t>6</w:t>
        </w:r>
        <w:r>
          <w:t xml:space="preserve">.1. </w:t>
        </w:r>
        <w:r>
          <w:rPr>
            <w:rFonts w:hint="eastAsia"/>
          </w:rPr>
          <w:t>Intro</w:t>
        </w:r>
        <w:r>
          <w:t>duction to R Markdown</w:t>
        </w:r>
      </w:ins>
      <w:ins w:id="293" w:author="dossa gbadamassi" w:date="2021-09-01T11:32:00Z">
        <w:r>
          <w:t xml:space="preserve"> [Olivier, Resulumit P39]</w:t>
        </w:r>
      </w:ins>
    </w:p>
    <w:p w14:paraId="27607394" w14:textId="332D1770" w:rsidR="00FC01D7" w:rsidRDefault="00FC01D7" w:rsidP="009B262A">
      <w:pPr>
        <w:rPr>
          <w:ins w:id="294" w:author="dossa gbadamassi" w:date="2021-09-01T11:32:00Z"/>
        </w:rPr>
      </w:pPr>
      <w:ins w:id="295" w:author="dossa gbadamassi" w:date="2021-09-01T11:31:00Z">
        <w:r>
          <w:rPr>
            <w:rFonts w:hint="eastAsia"/>
          </w:rPr>
          <w:t>6</w:t>
        </w:r>
        <w:r>
          <w:t>.2. R Markdown</w:t>
        </w:r>
      </w:ins>
      <w:ins w:id="296" w:author="dossa gbadamassi" w:date="2021-09-01T11:32:00Z">
        <w:r>
          <w:t xml:space="preserve"> workflow [P5]</w:t>
        </w:r>
      </w:ins>
    </w:p>
    <w:p w14:paraId="51243DCA" w14:textId="77777777" w:rsidR="00FC01D7" w:rsidRDefault="00FC01D7" w:rsidP="009B262A">
      <w:pPr>
        <w:rPr>
          <w:ins w:id="297" w:author="dossa gbadamassi" w:date="2021-09-01T11:33:00Z"/>
        </w:rPr>
      </w:pPr>
      <w:ins w:id="298" w:author="dossa gbadamassi" w:date="2021-09-01T11:32:00Z">
        <w:r>
          <w:rPr>
            <w:rFonts w:hint="eastAsia"/>
          </w:rPr>
          <w:t>6</w:t>
        </w:r>
        <w:r>
          <w:t xml:space="preserve">.3. Dissecting R Markdown structure </w:t>
        </w:r>
      </w:ins>
      <w:ins w:id="299" w:author="dossa gbadamassi" w:date="2021-09-01T11:33:00Z">
        <w:r>
          <w:t>[P6]</w:t>
        </w:r>
      </w:ins>
    </w:p>
    <w:p w14:paraId="6335617D" w14:textId="20545C14" w:rsidR="00FC01D7" w:rsidRDefault="00FC01D7" w:rsidP="009B262A">
      <w:pPr>
        <w:rPr>
          <w:ins w:id="300" w:author="dossa gbadamassi" w:date="2021-09-01T11:33:00Z"/>
        </w:rPr>
      </w:pPr>
      <w:ins w:id="301" w:author="dossa gbadamassi" w:date="2021-09-01T11:33:00Z">
        <w:r>
          <w:t xml:space="preserve">6.3.1. Details about YAML </w:t>
        </w:r>
      </w:ins>
      <w:ins w:id="302" w:author="dossa gbadamassi" w:date="2021-09-01T11:34:00Z">
        <w:r>
          <w:t>(Yet Another Make up Language)</w:t>
        </w:r>
      </w:ins>
    </w:p>
    <w:p w14:paraId="39D249F2" w14:textId="29C0E89B" w:rsidR="00FC01D7" w:rsidRDefault="00FC01D7" w:rsidP="009B262A">
      <w:pPr>
        <w:rPr>
          <w:ins w:id="303" w:author="dossa gbadamassi" w:date="2021-09-01T11:24:00Z"/>
        </w:rPr>
      </w:pPr>
      <w:ins w:id="304" w:author="dossa gbadamassi" w:date="2021-09-01T11:33:00Z">
        <w:r>
          <w:t>6.3.</w:t>
        </w:r>
      </w:ins>
      <w:ins w:id="305" w:author="dossa gbadamassi" w:date="2021-09-01T11:35:00Z">
        <w:r>
          <w:t>1.1</w:t>
        </w:r>
      </w:ins>
      <w:ins w:id="306" w:author="dossa gbadamassi" w:date="2021-09-01T11:33:00Z">
        <w:r>
          <w:t xml:space="preserve">. </w:t>
        </w:r>
      </w:ins>
      <w:ins w:id="307" w:author="dossa gbadamassi" w:date="2021-09-01T11:32:00Z">
        <w:r>
          <w:t xml:space="preserve"> </w:t>
        </w:r>
      </w:ins>
      <w:ins w:id="308" w:author="dossa gbadamassi" w:date="2021-09-01T11:34:00Z">
        <w:r>
          <w:t>YAML arguments / variables / Parameters</w:t>
        </w:r>
      </w:ins>
    </w:p>
    <w:p w14:paraId="56B03546" w14:textId="13239D12" w:rsidR="000348CC" w:rsidRDefault="00FC01D7" w:rsidP="009B262A">
      <w:pPr>
        <w:rPr>
          <w:ins w:id="309" w:author="dossa gbadamassi" w:date="2021-09-01T11:35:00Z"/>
        </w:rPr>
      </w:pPr>
      <w:ins w:id="310" w:author="dossa gbadamassi" w:date="2021-09-01T11:34:00Z">
        <w:r>
          <w:rPr>
            <w:rFonts w:hint="eastAsia"/>
          </w:rPr>
          <w:t>6</w:t>
        </w:r>
        <w:r>
          <w:t>.3.</w:t>
        </w:r>
      </w:ins>
      <w:ins w:id="311" w:author="dossa gbadamassi" w:date="2021-09-01T11:35:00Z">
        <w:r>
          <w:t>1.1.1 String</w:t>
        </w:r>
      </w:ins>
    </w:p>
    <w:p w14:paraId="584D748F" w14:textId="783D65FC" w:rsidR="00FC01D7" w:rsidRDefault="00FC01D7" w:rsidP="009B262A">
      <w:pPr>
        <w:rPr>
          <w:ins w:id="312" w:author="dossa gbadamassi" w:date="2021-09-01T11:35:00Z"/>
        </w:rPr>
      </w:pPr>
      <w:ins w:id="313" w:author="dossa gbadamassi" w:date="2021-09-01T11:35:00Z">
        <w:r>
          <w:rPr>
            <w:rFonts w:hint="eastAsia"/>
          </w:rPr>
          <w:t>6</w:t>
        </w:r>
        <w:r>
          <w:t>.3.1.1.2. Options</w:t>
        </w:r>
      </w:ins>
    </w:p>
    <w:p w14:paraId="78BEAEAA" w14:textId="4688B8D5" w:rsidR="00FC01D7" w:rsidRDefault="005474FC" w:rsidP="009B262A">
      <w:pPr>
        <w:rPr>
          <w:ins w:id="314" w:author="dossa gbadamassi" w:date="2021-09-01T11:49:00Z"/>
        </w:rPr>
      </w:pPr>
      <w:ins w:id="315" w:author="dossa gbadamassi" w:date="2021-09-01T11:49:00Z">
        <w:r>
          <w:rPr>
            <w:rFonts w:hint="eastAsia"/>
          </w:rPr>
          <w:t>6</w:t>
        </w:r>
        <w:r>
          <w:t>.3.1.1.3. Sub-options</w:t>
        </w:r>
      </w:ins>
    </w:p>
    <w:p w14:paraId="0627ADC8" w14:textId="1180936F" w:rsidR="005474FC" w:rsidRDefault="005474FC" w:rsidP="009B262A">
      <w:pPr>
        <w:rPr>
          <w:ins w:id="316" w:author="dossa gbadamassi" w:date="2021-09-01T11:50:00Z"/>
        </w:rPr>
      </w:pPr>
      <w:ins w:id="317" w:author="dossa gbadamassi" w:date="2021-09-01T11:49:00Z">
        <w:r>
          <w:rPr>
            <w:rFonts w:hint="eastAsia"/>
          </w:rPr>
          <w:t>6</w:t>
        </w:r>
        <w:r>
          <w:t>.3.1.1.4.</w:t>
        </w:r>
      </w:ins>
      <w:ins w:id="318" w:author="dossa gbadamassi" w:date="2021-09-01T11:50:00Z">
        <w:r>
          <w:t xml:space="preserve"> Code</w:t>
        </w:r>
      </w:ins>
    </w:p>
    <w:p w14:paraId="0CA4CAF7" w14:textId="63E4B041" w:rsidR="005474FC" w:rsidRDefault="005474FC" w:rsidP="009B262A">
      <w:pPr>
        <w:rPr>
          <w:ins w:id="319" w:author="dossa gbadamassi" w:date="2021-09-01T11:51:00Z"/>
        </w:rPr>
      </w:pPr>
      <w:ins w:id="320" w:author="dossa gbadamassi" w:date="2021-09-01T11:50:00Z">
        <w:r>
          <w:rPr>
            <w:rFonts w:hint="eastAsia"/>
          </w:rPr>
          <w:t>6</w:t>
        </w:r>
        <w:r>
          <w:t>.3.1.1.5. Output: “HTML”, “LATEX”, “pdf”, “Word doc”</w:t>
        </w:r>
      </w:ins>
    </w:p>
    <w:p w14:paraId="574A8A4C" w14:textId="68C86E68" w:rsidR="005474FC" w:rsidRDefault="005474FC" w:rsidP="009B262A">
      <w:pPr>
        <w:rPr>
          <w:ins w:id="321" w:author="dossa gbadamassi" w:date="2021-09-01T11:51:00Z"/>
        </w:rPr>
      </w:pPr>
      <w:ins w:id="322" w:author="dossa gbadamassi" w:date="2021-09-01T11:51:00Z">
        <w:r>
          <w:rPr>
            <w:rFonts w:hint="eastAsia"/>
          </w:rPr>
          <w:t>6</w:t>
        </w:r>
        <w:r>
          <w:t>.3.1.1.6. R code</w:t>
        </w:r>
      </w:ins>
    </w:p>
    <w:p w14:paraId="6C407D38" w14:textId="2F2183B1" w:rsidR="005474FC" w:rsidRDefault="005474FC" w:rsidP="009B262A">
      <w:pPr>
        <w:rPr>
          <w:ins w:id="323" w:author="dossa gbadamassi" w:date="2021-09-01T11:51:00Z"/>
        </w:rPr>
      </w:pPr>
      <w:ins w:id="324" w:author="dossa gbadamassi" w:date="2021-09-01T11:51:00Z">
        <w:r>
          <w:rPr>
            <w:rFonts w:hint="eastAsia"/>
          </w:rPr>
          <w:t>6</w:t>
        </w:r>
        <w:r>
          <w:t>.3.1.1.7. Further settings for pdf outputs</w:t>
        </w:r>
      </w:ins>
    </w:p>
    <w:p w14:paraId="33C5E130" w14:textId="5A38C910" w:rsidR="005474FC" w:rsidRDefault="00623A4E" w:rsidP="009B262A">
      <w:pPr>
        <w:rPr>
          <w:ins w:id="325" w:author="dossa gbadamassi" w:date="2021-09-01T11:52:00Z"/>
        </w:rPr>
      </w:pPr>
      <w:ins w:id="326" w:author="dossa gbadamassi" w:date="2021-09-01T11:52:00Z">
        <w:r>
          <w:t>6.3.2. Text content</w:t>
        </w:r>
      </w:ins>
    </w:p>
    <w:p w14:paraId="4F864A1F" w14:textId="35AC7FC0" w:rsidR="00623A4E" w:rsidRDefault="00623A4E" w:rsidP="009B262A">
      <w:pPr>
        <w:rPr>
          <w:ins w:id="327" w:author="dossa gbadamassi" w:date="2021-09-01T11:52:00Z"/>
        </w:rPr>
      </w:pPr>
      <w:ins w:id="328" w:author="dossa gbadamassi" w:date="2021-09-01T11:52:00Z">
        <w:r>
          <w:rPr>
            <w:rFonts w:hint="eastAsia"/>
          </w:rPr>
          <w:t>6</w:t>
        </w:r>
        <w:r>
          <w:t>.3.2.1. Language and syntax</w:t>
        </w:r>
      </w:ins>
    </w:p>
    <w:p w14:paraId="35ADB900" w14:textId="6EF37605" w:rsidR="00623A4E" w:rsidRDefault="006D1B43" w:rsidP="009B262A">
      <w:pPr>
        <w:rPr>
          <w:ins w:id="329" w:author="dossa gbadamassi" w:date="2021-09-01T11:53:00Z"/>
        </w:rPr>
      </w:pPr>
      <w:ins w:id="330" w:author="dossa gbadamassi" w:date="2021-09-01T11:52:00Z">
        <w:r>
          <w:rPr>
            <w:rFonts w:hint="eastAsia"/>
          </w:rPr>
          <w:t>6</w:t>
        </w:r>
        <w:r>
          <w:t>.3.2.1.1. Li</w:t>
        </w:r>
      </w:ins>
      <w:ins w:id="331" w:author="dossa gbadamassi" w:date="2021-09-01T11:53:00Z">
        <w:r>
          <w:t>nes</w:t>
        </w:r>
      </w:ins>
    </w:p>
    <w:p w14:paraId="0D03933C" w14:textId="711FA2B1" w:rsidR="006D1B43" w:rsidRDefault="006D1B43" w:rsidP="009B262A">
      <w:pPr>
        <w:rPr>
          <w:ins w:id="332" w:author="dossa gbadamassi" w:date="2021-09-01T11:53:00Z"/>
        </w:rPr>
      </w:pPr>
      <w:ins w:id="333" w:author="dossa gbadamassi" w:date="2021-09-01T11:53:00Z">
        <w:r>
          <w:rPr>
            <w:rFonts w:hint="eastAsia"/>
          </w:rPr>
          <w:t>6</w:t>
        </w:r>
        <w:r>
          <w:t>.3.2.1.</w:t>
        </w:r>
        <w:r>
          <w:rPr>
            <w:rFonts w:hint="eastAsia"/>
          </w:rPr>
          <w:t>2</w:t>
        </w:r>
        <w:r>
          <w:t>. Hard breaks [Resu P67]</w:t>
        </w:r>
      </w:ins>
    </w:p>
    <w:p w14:paraId="65B14CA5" w14:textId="5992CAF7" w:rsidR="006D1B43" w:rsidRDefault="006D1B43" w:rsidP="009B262A">
      <w:pPr>
        <w:rPr>
          <w:ins w:id="334" w:author="dossa gbadamassi" w:date="2021-09-01T11:54:00Z"/>
        </w:rPr>
      </w:pPr>
      <w:ins w:id="335" w:author="dossa gbadamassi" w:date="2021-09-01T11:53:00Z">
        <w:r>
          <w:rPr>
            <w:rFonts w:hint="eastAsia"/>
          </w:rPr>
          <w:t>6</w:t>
        </w:r>
        <w:r>
          <w:t>.3.2.1.3. Line bloc</w:t>
        </w:r>
      </w:ins>
      <w:ins w:id="336" w:author="dossa gbadamassi" w:date="2021-09-01T11:54:00Z">
        <w:r>
          <w:t>ks “|” [P68]</w:t>
        </w:r>
      </w:ins>
    </w:p>
    <w:p w14:paraId="4DA707BE" w14:textId="7DBAB70C" w:rsidR="006D1B43" w:rsidRDefault="006D1B43" w:rsidP="006D1B43">
      <w:pPr>
        <w:rPr>
          <w:ins w:id="337" w:author="dossa gbadamassi" w:date="2021-09-01T11:55:00Z"/>
        </w:rPr>
      </w:pPr>
      <w:ins w:id="338" w:author="dossa gbadamassi" w:date="2021-09-01T11:54:00Z">
        <w:r>
          <w:rPr>
            <w:rFonts w:hint="eastAsia"/>
          </w:rPr>
          <w:t>6</w:t>
        </w:r>
        <w:r>
          <w:t xml:space="preserve">.3.2.1.4. Block quotes </w:t>
        </w:r>
      </w:ins>
      <w:ins w:id="339" w:author="dossa gbadamassi" w:date="2021-09-01T11:55:00Z">
        <w:r>
          <w:t>[P69]</w:t>
        </w:r>
      </w:ins>
    </w:p>
    <w:p w14:paraId="7F0D3460" w14:textId="6D985858" w:rsidR="006D1B43" w:rsidRDefault="006D1B43" w:rsidP="006D1B43">
      <w:pPr>
        <w:rPr>
          <w:ins w:id="340" w:author="dossa gbadamassi" w:date="2021-09-01T11:55:00Z"/>
        </w:rPr>
      </w:pPr>
      <w:ins w:id="341" w:author="dossa gbadamassi" w:date="2021-09-01T11:55:00Z">
        <w:r>
          <w:rPr>
            <w:rFonts w:hint="eastAsia"/>
          </w:rPr>
          <w:t>6</w:t>
        </w:r>
        <w:r>
          <w:t>.3.2.1.5. Paragraphs [P70]</w:t>
        </w:r>
      </w:ins>
    </w:p>
    <w:p w14:paraId="08821B10" w14:textId="57F57E7E" w:rsidR="006D1B43" w:rsidRPr="00623A4E" w:rsidRDefault="002A5E67" w:rsidP="006D1B43">
      <w:pPr>
        <w:rPr>
          <w:ins w:id="342" w:author="dossa gbadamassi" w:date="2021-09-01T11:54:00Z"/>
        </w:rPr>
      </w:pPr>
      <w:ins w:id="343" w:author="dossa gbadamassi" w:date="2021-09-01T11:55:00Z">
        <w:r>
          <w:rPr>
            <w:rFonts w:hint="eastAsia"/>
          </w:rPr>
          <w:t>6</w:t>
        </w:r>
        <w:r>
          <w:t>.3.2.1.6. Comments [P71]</w:t>
        </w:r>
      </w:ins>
    </w:p>
    <w:p w14:paraId="6F8147A9" w14:textId="6209703C" w:rsidR="006D1B43" w:rsidRDefault="002A5E67" w:rsidP="009B262A">
      <w:pPr>
        <w:rPr>
          <w:ins w:id="344" w:author="dossa gbadamassi" w:date="2021-09-01T14:27:00Z"/>
        </w:rPr>
      </w:pPr>
      <w:ins w:id="345" w:author="dossa gbadamassi" w:date="2021-09-01T11:56:00Z">
        <w:r>
          <w:rPr>
            <w:rFonts w:hint="eastAsia"/>
          </w:rPr>
          <w:t>6</w:t>
        </w:r>
        <w:r>
          <w:t>.3.2.1.</w:t>
        </w:r>
      </w:ins>
      <w:ins w:id="346" w:author="dossa gbadamassi" w:date="2021-09-01T14:27:00Z">
        <w:r w:rsidR="002633AD">
          <w:t>7. Exercise</w:t>
        </w:r>
      </w:ins>
    </w:p>
    <w:p w14:paraId="1F239A85" w14:textId="4FAE42EC" w:rsidR="002633AD" w:rsidRDefault="002633AD" w:rsidP="009B262A">
      <w:pPr>
        <w:rPr>
          <w:ins w:id="347" w:author="dossa gbadamassi" w:date="2021-09-01T14:28:00Z"/>
        </w:rPr>
      </w:pPr>
      <w:ins w:id="348" w:author="dossa gbadamassi" w:date="2021-09-01T14:27:00Z">
        <w:r>
          <w:rPr>
            <w:rFonts w:hint="eastAsia"/>
          </w:rPr>
          <w:t>6</w:t>
        </w:r>
        <w:r>
          <w:t>.3.2.1.8. Headers [</w:t>
        </w:r>
      </w:ins>
      <w:ins w:id="349" w:author="dossa gbadamassi" w:date="2021-09-01T14:28:00Z">
        <w:r>
          <w:t>P73</w:t>
        </w:r>
      </w:ins>
      <w:ins w:id="350" w:author="dossa gbadamassi" w:date="2021-09-01T14:27:00Z">
        <w:r>
          <w:t>]</w:t>
        </w:r>
      </w:ins>
    </w:p>
    <w:p w14:paraId="6B4A35EB" w14:textId="43116630" w:rsidR="002633AD" w:rsidRDefault="002633AD" w:rsidP="009B262A">
      <w:pPr>
        <w:rPr>
          <w:ins w:id="351" w:author="dossa gbadamassi" w:date="2021-09-01T14:28:00Z"/>
        </w:rPr>
      </w:pPr>
      <w:ins w:id="352" w:author="dossa gbadamassi" w:date="2021-09-01T14:28:00Z">
        <w:r>
          <w:rPr>
            <w:rFonts w:hint="eastAsia"/>
          </w:rPr>
          <w:t>6</w:t>
        </w:r>
        <w:r>
          <w:t>.3.2.1.9. Emphases [P74]</w:t>
        </w:r>
      </w:ins>
    </w:p>
    <w:p w14:paraId="6A54354C" w14:textId="7F966FE7" w:rsidR="002633AD" w:rsidRDefault="002633AD" w:rsidP="009B262A">
      <w:pPr>
        <w:rPr>
          <w:ins w:id="353" w:author="dossa gbadamassi" w:date="2021-09-01T14:29:00Z"/>
        </w:rPr>
      </w:pPr>
      <w:ins w:id="354" w:author="dossa gbadamassi" w:date="2021-09-01T14:29:00Z">
        <w:r>
          <w:rPr>
            <w:rFonts w:hint="eastAsia"/>
          </w:rPr>
          <w:t>6</w:t>
        </w:r>
        <w:r>
          <w:t>.3.2.1.10. Strikethrough [P75]</w:t>
        </w:r>
      </w:ins>
    </w:p>
    <w:p w14:paraId="494FDD0A" w14:textId="6FC9883D" w:rsidR="002633AD" w:rsidRDefault="002633AD" w:rsidP="009B262A">
      <w:pPr>
        <w:rPr>
          <w:ins w:id="355" w:author="dossa gbadamassi" w:date="2021-09-01T14:30:00Z"/>
        </w:rPr>
      </w:pPr>
      <w:ins w:id="356" w:author="dossa gbadamassi" w:date="2021-09-01T14:29:00Z">
        <w:r>
          <w:rPr>
            <w:rFonts w:hint="eastAsia"/>
          </w:rPr>
          <w:t>6</w:t>
        </w:r>
        <w:r>
          <w:t>.3.2.1.11. Exercise</w:t>
        </w:r>
      </w:ins>
    </w:p>
    <w:p w14:paraId="0D8A2917" w14:textId="0E1ED8E2" w:rsidR="002633AD" w:rsidRDefault="002633AD" w:rsidP="009B262A">
      <w:pPr>
        <w:rPr>
          <w:ins w:id="357" w:author="dossa gbadamassi" w:date="2021-09-01T14:27:00Z"/>
        </w:rPr>
      </w:pPr>
      <w:ins w:id="358" w:author="dossa gbadamassi" w:date="2021-09-01T14:28:00Z">
        <w:r>
          <w:rPr>
            <w:rFonts w:hint="eastAsia"/>
          </w:rPr>
          <w:lastRenderedPageBreak/>
          <w:t>6</w:t>
        </w:r>
        <w:r>
          <w:t>.3.2.1.1</w:t>
        </w:r>
      </w:ins>
      <w:ins w:id="359" w:author="dossa gbadamassi" w:date="2021-09-01T14:30:00Z">
        <w:r>
          <w:t>2</w:t>
        </w:r>
      </w:ins>
      <w:ins w:id="360" w:author="dossa gbadamassi" w:date="2021-09-01T14:28:00Z">
        <w:r>
          <w:t>.</w:t>
        </w:r>
      </w:ins>
      <w:ins w:id="361" w:author="dossa gbadamassi" w:date="2021-09-01T14:29:00Z">
        <w:r>
          <w:t xml:space="preserve"> Links-Internal </w:t>
        </w:r>
      </w:ins>
      <w:ins w:id="362" w:author="dossa gbadamassi" w:date="2021-09-01T14:30:00Z">
        <w:r>
          <w:t>[P77]</w:t>
        </w:r>
      </w:ins>
    </w:p>
    <w:p w14:paraId="5E9F659A" w14:textId="590264DD" w:rsidR="002633AD" w:rsidRDefault="002633AD" w:rsidP="009B262A">
      <w:pPr>
        <w:rPr>
          <w:ins w:id="363" w:author="dossa gbadamassi" w:date="2021-09-01T14:30:00Z"/>
        </w:rPr>
      </w:pPr>
      <w:ins w:id="364" w:author="dossa gbadamassi" w:date="2021-09-01T14:27:00Z">
        <w:r>
          <w:rPr>
            <w:rFonts w:hint="eastAsia"/>
          </w:rPr>
          <w:t>6</w:t>
        </w:r>
        <w:r>
          <w:t>.3.2.1.</w:t>
        </w:r>
      </w:ins>
      <w:ins w:id="365" w:author="dossa gbadamassi" w:date="2021-09-01T14:30:00Z">
        <w:r>
          <w:t>13</w:t>
        </w:r>
      </w:ins>
      <w:ins w:id="366" w:author="dossa gbadamassi" w:date="2021-09-01T14:27:00Z">
        <w:r>
          <w:t>. Links-</w:t>
        </w:r>
      </w:ins>
      <w:ins w:id="367" w:author="dossa gbadamassi" w:date="2021-09-01T14:30:00Z">
        <w:r>
          <w:t>Ex</w:t>
        </w:r>
      </w:ins>
      <w:ins w:id="368" w:author="dossa gbadamassi" w:date="2021-09-01T14:27:00Z">
        <w:r>
          <w:t>ter</w:t>
        </w:r>
      </w:ins>
      <w:ins w:id="369" w:author="dossa gbadamassi" w:date="2021-09-01T14:30:00Z">
        <w:r>
          <w:t>nal [P78]</w:t>
        </w:r>
      </w:ins>
    </w:p>
    <w:p w14:paraId="4BE45B09" w14:textId="3B745A55" w:rsidR="002633AD" w:rsidRDefault="002633AD" w:rsidP="009B262A">
      <w:pPr>
        <w:rPr>
          <w:ins w:id="370" w:author="dossa gbadamassi" w:date="2021-09-01T14:31:00Z"/>
        </w:rPr>
      </w:pPr>
      <w:ins w:id="371" w:author="dossa gbadamassi" w:date="2021-09-01T14:30:00Z">
        <w:r>
          <w:rPr>
            <w:rFonts w:hint="eastAsia"/>
          </w:rPr>
          <w:t>6</w:t>
        </w:r>
        <w:r>
          <w:t>.3.2.1.14. Exercise</w:t>
        </w:r>
      </w:ins>
    </w:p>
    <w:p w14:paraId="79BA3588" w14:textId="5E26B724" w:rsidR="002633AD" w:rsidRDefault="002633AD" w:rsidP="009B262A">
      <w:pPr>
        <w:rPr>
          <w:ins w:id="372" w:author="dossa gbadamassi" w:date="2021-09-01T14:31:00Z"/>
        </w:rPr>
      </w:pPr>
      <w:ins w:id="373" w:author="dossa gbadamassi" w:date="2021-09-01T14:31:00Z">
        <w:r>
          <w:rPr>
            <w:rFonts w:hint="eastAsia"/>
          </w:rPr>
          <w:t>6</w:t>
        </w:r>
        <w:r>
          <w:t>.3.2.1.15. Equations [P80]</w:t>
        </w:r>
      </w:ins>
    </w:p>
    <w:p w14:paraId="0E4CC0F7" w14:textId="7C2B582E" w:rsidR="002633AD" w:rsidRDefault="00E1418D" w:rsidP="009B262A">
      <w:pPr>
        <w:rPr>
          <w:ins w:id="374" w:author="dossa gbadamassi" w:date="2021-09-01T14:32:00Z"/>
        </w:rPr>
      </w:pPr>
      <w:ins w:id="375" w:author="dossa gbadamassi" w:date="2021-09-01T14:31:00Z">
        <w:r>
          <w:rPr>
            <w:rFonts w:hint="eastAsia"/>
          </w:rPr>
          <w:t>6</w:t>
        </w:r>
        <w:r>
          <w:t xml:space="preserve">.3.2.1.16. Footnotes </w:t>
        </w:r>
      </w:ins>
      <w:ins w:id="376" w:author="dossa gbadamassi" w:date="2021-09-01T14:32:00Z">
        <w:r>
          <w:t>–</w:t>
        </w:r>
      </w:ins>
      <w:ins w:id="377" w:author="dossa gbadamassi" w:date="2021-09-01T14:31:00Z">
        <w:r>
          <w:t xml:space="preserve"> Inlin</w:t>
        </w:r>
      </w:ins>
      <w:ins w:id="378" w:author="dossa gbadamassi" w:date="2021-09-01T14:32:00Z">
        <w:r>
          <w:t>e notes [P81]</w:t>
        </w:r>
      </w:ins>
    </w:p>
    <w:p w14:paraId="25E2D6C5" w14:textId="1DE44087" w:rsidR="00E1418D" w:rsidRDefault="00E1418D" w:rsidP="009B262A">
      <w:pPr>
        <w:rPr>
          <w:ins w:id="379" w:author="dossa gbadamassi" w:date="2021-09-01T14:32:00Z"/>
        </w:rPr>
      </w:pPr>
      <w:ins w:id="380" w:author="dossa gbadamassi" w:date="2021-09-01T14:32:00Z">
        <w:r>
          <w:rPr>
            <w:rFonts w:hint="eastAsia"/>
          </w:rPr>
          <w:t>6</w:t>
        </w:r>
        <w:r>
          <w:t>.3.2.1.17. Fo</w:t>
        </w:r>
      </w:ins>
      <w:ins w:id="381" w:author="dossa gbadamassi" w:date="2021-09-01T14:55:00Z">
        <w:r w:rsidR="00A20CE2">
          <w:t>o</w:t>
        </w:r>
      </w:ins>
      <w:ins w:id="382" w:author="dossa gbadamassi" w:date="2021-09-01T14:32:00Z">
        <w:r>
          <w:t>tnotes – Notes with identifiers [P82]</w:t>
        </w:r>
      </w:ins>
    </w:p>
    <w:p w14:paraId="54F489DC" w14:textId="3A95BF9A" w:rsidR="006D238A" w:rsidRDefault="006D238A" w:rsidP="009B262A">
      <w:pPr>
        <w:rPr>
          <w:ins w:id="383" w:author="dossa gbadamassi" w:date="2021-09-01T14:33:00Z"/>
        </w:rPr>
      </w:pPr>
      <w:ins w:id="384" w:author="dossa gbadamassi" w:date="2021-09-01T14:33:00Z">
        <w:r>
          <w:rPr>
            <w:rFonts w:hint="eastAsia"/>
          </w:rPr>
          <w:t>6</w:t>
        </w:r>
        <w:r>
          <w:t>.3.2.1.18. Exerci</w:t>
        </w:r>
      </w:ins>
      <w:ins w:id="385" w:author="dossa gbadamassi" w:date="2021-09-01T14:55:00Z">
        <w:r w:rsidR="00A20CE2">
          <w:t>s</w:t>
        </w:r>
      </w:ins>
      <w:ins w:id="386" w:author="dossa gbadamassi" w:date="2021-09-01T14:33:00Z">
        <w:r>
          <w:t>es</w:t>
        </w:r>
      </w:ins>
    </w:p>
    <w:p w14:paraId="200E6210" w14:textId="5AB20D47" w:rsidR="006D238A" w:rsidRDefault="006D238A" w:rsidP="009B262A">
      <w:pPr>
        <w:rPr>
          <w:ins w:id="387" w:author="dossa gbadamassi" w:date="2021-09-01T14:33:00Z"/>
        </w:rPr>
      </w:pPr>
      <w:ins w:id="388" w:author="dossa gbadamassi" w:date="2021-09-01T14:33:00Z">
        <w:r>
          <w:rPr>
            <w:rFonts w:hint="eastAsia"/>
          </w:rPr>
          <w:t>6</w:t>
        </w:r>
        <w:r>
          <w:t>.3.2.1.19. List [P84]</w:t>
        </w:r>
      </w:ins>
    </w:p>
    <w:p w14:paraId="7BB43E6C" w14:textId="372645F1" w:rsidR="006D238A" w:rsidRDefault="006D238A" w:rsidP="009B262A">
      <w:pPr>
        <w:rPr>
          <w:ins w:id="389" w:author="dossa gbadamassi" w:date="2021-09-01T14:34:00Z"/>
        </w:rPr>
      </w:pPr>
      <w:ins w:id="390" w:author="dossa gbadamassi" w:date="2021-09-01T14:33:00Z">
        <w:r>
          <w:rPr>
            <w:rFonts w:hint="eastAsia"/>
          </w:rPr>
          <w:t>6</w:t>
        </w:r>
        <w:r>
          <w:t>.3.2.1.20.</w:t>
        </w:r>
      </w:ins>
      <w:ins w:id="391" w:author="dossa gbadamassi" w:date="2021-09-01T14:34:00Z">
        <w:r>
          <w:t xml:space="preserve"> </w:t>
        </w:r>
      </w:ins>
      <w:ins w:id="392" w:author="dossa gbadamassi" w:date="2021-09-01T14:33:00Z">
        <w:r>
          <w:t>Li</w:t>
        </w:r>
      </w:ins>
      <w:ins w:id="393" w:author="dossa gbadamassi" w:date="2021-09-01T14:34:00Z">
        <w:r>
          <w:t>sts Nesting [P85]</w:t>
        </w:r>
      </w:ins>
    </w:p>
    <w:p w14:paraId="52560D56" w14:textId="5620458F" w:rsidR="00E6512B" w:rsidRDefault="00E6512B" w:rsidP="009B262A">
      <w:pPr>
        <w:rPr>
          <w:ins w:id="394" w:author="dossa gbadamassi" w:date="2021-09-01T14:48:00Z"/>
        </w:rPr>
      </w:pPr>
      <w:ins w:id="395" w:author="dossa gbadamassi" w:date="2021-09-01T14:35:00Z">
        <w:r>
          <w:rPr>
            <w:rFonts w:hint="eastAsia"/>
          </w:rPr>
          <w:t>6</w:t>
        </w:r>
        <w:r>
          <w:t>.3.2.1.</w:t>
        </w:r>
      </w:ins>
      <w:ins w:id="396" w:author="dossa gbadamassi" w:date="2021-09-01T14:36:00Z">
        <w:r>
          <w:t>21. Lists Numbering [</w:t>
        </w:r>
      </w:ins>
      <w:ins w:id="397" w:author="dossa gbadamassi" w:date="2021-09-01T14:48:00Z">
        <w:r w:rsidR="005528D1">
          <w:t>P81</w:t>
        </w:r>
      </w:ins>
      <w:ins w:id="398" w:author="dossa gbadamassi" w:date="2021-09-01T14:36:00Z">
        <w:r>
          <w:t>]</w:t>
        </w:r>
      </w:ins>
    </w:p>
    <w:p w14:paraId="2F19617B" w14:textId="429ABB4F" w:rsidR="005528D1" w:rsidRDefault="005528D1" w:rsidP="009B262A">
      <w:pPr>
        <w:rPr>
          <w:ins w:id="399" w:author="dossa gbadamassi" w:date="2021-09-01T14:49:00Z"/>
        </w:rPr>
      </w:pPr>
      <w:ins w:id="400" w:author="dossa gbadamassi" w:date="2021-09-01T14:48:00Z">
        <w:r>
          <w:rPr>
            <w:rFonts w:hint="eastAsia"/>
          </w:rPr>
          <w:t>6</w:t>
        </w:r>
        <w:r>
          <w:t>.3.2.1.22. Dashes [</w:t>
        </w:r>
      </w:ins>
      <w:ins w:id="401" w:author="dossa gbadamassi" w:date="2021-09-01T14:49:00Z">
        <w:r>
          <w:t>P87</w:t>
        </w:r>
      </w:ins>
      <w:ins w:id="402" w:author="dossa gbadamassi" w:date="2021-09-01T14:48:00Z">
        <w:r>
          <w:t>]</w:t>
        </w:r>
      </w:ins>
    </w:p>
    <w:p w14:paraId="4510B02C" w14:textId="5A50F761" w:rsidR="005528D1" w:rsidRDefault="005528D1" w:rsidP="009B262A">
      <w:pPr>
        <w:rPr>
          <w:ins w:id="403" w:author="dossa gbadamassi" w:date="2021-09-01T14:51:00Z"/>
        </w:rPr>
      </w:pPr>
      <w:ins w:id="404" w:author="dossa gbadamassi" w:date="2021-09-01T14:49:00Z">
        <w:r>
          <w:rPr>
            <w:rFonts w:hint="eastAsia"/>
          </w:rPr>
          <w:t>6</w:t>
        </w:r>
        <w:r>
          <w:t xml:space="preserve">.3.2.1.23. </w:t>
        </w:r>
      </w:ins>
      <w:ins w:id="405" w:author="dossa gbadamassi" w:date="2021-09-01T14:51:00Z">
        <w:r>
          <w:t>S</w:t>
        </w:r>
        <w:r>
          <w:rPr>
            <w:rFonts w:hint="eastAsia"/>
          </w:rPr>
          <w:t>ub</w:t>
        </w:r>
        <w:r>
          <w:t>script and upperscript [P88]</w:t>
        </w:r>
      </w:ins>
    </w:p>
    <w:p w14:paraId="6F2F3022" w14:textId="762DDA64" w:rsidR="005528D1" w:rsidRDefault="00EA206D" w:rsidP="009B262A">
      <w:pPr>
        <w:rPr>
          <w:ins w:id="406" w:author="dossa gbadamassi" w:date="2021-09-01T14:53:00Z"/>
        </w:rPr>
      </w:pPr>
      <w:ins w:id="407" w:author="dossa gbadamassi" w:date="2021-09-01T14:51:00Z">
        <w:r>
          <w:rPr>
            <w:rFonts w:hint="eastAsia"/>
          </w:rPr>
          <w:t>6</w:t>
        </w:r>
        <w:r>
          <w:t>.3.2.1.24.</w:t>
        </w:r>
      </w:ins>
      <w:ins w:id="408" w:author="dossa gbadamassi" w:date="2021-09-01T14:53:00Z">
        <w:r>
          <w:t xml:space="preserve"> Exercise</w:t>
        </w:r>
      </w:ins>
    </w:p>
    <w:p w14:paraId="5820228A" w14:textId="60932040" w:rsidR="00EA206D" w:rsidRDefault="00EA206D" w:rsidP="009B262A">
      <w:pPr>
        <w:rPr>
          <w:ins w:id="409" w:author="dossa gbadamassi" w:date="2021-09-01T14:54:00Z"/>
        </w:rPr>
      </w:pPr>
      <w:ins w:id="410" w:author="dossa gbadamassi" w:date="2021-09-01T14:53:00Z">
        <w:r>
          <w:rPr>
            <w:rFonts w:hint="eastAsia"/>
          </w:rPr>
          <w:t>6</w:t>
        </w:r>
        <w:r>
          <w:t>.3.3.</w:t>
        </w:r>
      </w:ins>
      <w:ins w:id="411" w:author="dossa gbadamassi" w:date="2021-09-01T14:54:00Z">
        <w:r>
          <w:t xml:space="preserve"> Code in and out chunks [P102]</w:t>
        </w:r>
      </w:ins>
    </w:p>
    <w:p w14:paraId="07492BD8" w14:textId="07CE965E" w:rsidR="00EA206D" w:rsidRDefault="00A20CE2" w:rsidP="009B262A">
      <w:pPr>
        <w:rPr>
          <w:ins w:id="412" w:author="dossa gbadamassi" w:date="2021-09-01T14:55:00Z"/>
        </w:rPr>
      </w:pPr>
      <w:ins w:id="413" w:author="dossa gbadamassi" w:date="2021-09-01T14:54:00Z">
        <w:r>
          <w:rPr>
            <w:rFonts w:hint="eastAsia"/>
          </w:rPr>
          <w:t>6</w:t>
        </w:r>
        <w:r>
          <w:t>.3.3.1. Code overview</w:t>
        </w:r>
      </w:ins>
      <w:ins w:id="414" w:author="dossa gbadamassi" w:date="2021-09-01T14:55:00Z">
        <w:r>
          <w:t xml:space="preserve"> [P103]</w:t>
        </w:r>
      </w:ins>
    </w:p>
    <w:p w14:paraId="270D4266" w14:textId="1147E8FC" w:rsidR="00A20CE2" w:rsidRDefault="00A20CE2" w:rsidP="009B262A">
      <w:pPr>
        <w:rPr>
          <w:ins w:id="415" w:author="dossa gbadamassi" w:date="2021-09-01T14:56:00Z"/>
        </w:rPr>
      </w:pPr>
      <w:ins w:id="416" w:author="dossa gbadamassi" w:date="2021-09-01T14:55:00Z">
        <w:r>
          <w:rPr>
            <w:rFonts w:hint="eastAsia"/>
          </w:rPr>
          <w:t>6</w:t>
        </w:r>
        <w:r>
          <w:t xml:space="preserve">.3.3.1.1. Code in </w:t>
        </w:r>
      </w:ins>
      <w:ins w:id="417" w:author="dossa gbadamassi" w:date="2021-09-01T14:56:00Z">
        <w:r>
          <w:t>chunks labels [P104-105]</w:t>
        </w:r>
      </w:ins>
    </w:p>
    <w:p w14:paraId="0EC1B942" w14:textId="3DA7F734" w:rsidR="00A20CE2" w:rsidRDefault="00A20CE2" w:rsidP="009B262A">
      <w:pPr>
        <w:rPr>
          <w:ins w:id="418" w:author="dossa gbadamassi" w:date="2021-09-01T14:57:00Z"/>
        </w:rPr>
      </w:pPr>
      <w:ins w:id="419" w:author="dossa gbadamassi" w:date="2021-09-01T14:56:00Z">
        <w:r>
          <w:rPr>
            <w:rFonts w:hint="eastAsia"/>
          </w:rPr>
          <w:t>6</w:t>
        </w:r>
        <w:r>
          <w:t>.3.3.1.2. In chunk -labels</w:t>
        </w:r>
      </w:ins>
      <w:ins w:id="420" w:author="dossa gbadamassi" w:date="2021-09-01T14:57:00Z">
        <w:r>
          <w:t xml:space="preserve"> [P105]</w:t>
        </w:r>
      </w:ins>
    </w:p>
    <w:p w14:paraId="6FC34AAC" w14:textId="448D0938" w:rsidR="00A20CE2" w:rsidRDefault="00A20CE2" w:rsidP="009B262A">
      <w:pPr>
        <w:rPr>
          <w:ins w:id="421" w:author="dossa gbadamassi" w:date="2021-09-01T15:18:00Z"/>
        </w:rPr>
      </w:pPr>
      <w:ins w:id="422" w:author="dossa gbadamassi" w:date="2021-09-01T14:57:00Z">
        <w:r>
          <w:rPr>
            <w:rFonts w:hint="eastAsia"/>
          </w:rPr>
          <w:t>6</w:t>
        </w:r>
        <w:r>
          <w:t>.3.3.</w:t>
        </w:r>
      </w:ins>
      <w:ins w:id="423" w:author="dossa gbadamassi" w:date="2021-09-01T15:17:00Z">
        <w:r w:rsidR="007B32CD">
          <w:t>1</w:t>
        </w:r>
      </w:ins>
      <w:ins w:id="424" w:author="dossa gbadamassi" w:date="2021-09-01T15:18:00Z">
        <w:r w:rsidR="007B32CD">
          <w:t>.3. Code chunks options [P106]</w:t>
        </w:r>
      </w:ins>
    </w:p>
    <w:p w14:paraId="71A790E4" w14:textId="408AD924" w:rsidR="007B32CD" w:rsidRPr="00623A4E" w:rsidRDefault="007B32CD" w:rsidP="009B262A">
      <w:pPr>
        <w:rPr>
          <w:ins w:id="425" w:author="dossa gbadamassi" w:date="2021-09-01T11:12:00Z"/>
        </w:rPr>
      </w:pPr>
      <w:ins w:id="426" w:author="dossa gbadamassi" w:date="2021-09-01T15:19:00Z">
        <w:r>
          <w:rPr>
            <w:rFonts w:hint="eastAsia"/>
          </w:rPr>
          <w:t>6</w:t>
        </w:r>
        <w:r>
          <w:t>.3.3.1.4. Code</w:t>
        </w:r>
      </w:ins>
      <w:ins w:id="427" w:author="dossa gbadamassi" w:date="2021-09-06T11:56:00Z">
        <w:r w:rsidR="007A6F2F">
          <w:t xml:space="preserve"> chunks options default</w:t>
        </w:r>
      </w:ins>
    </w:p>
    <w:p w14:paraId="440A9FE4" w14:textId="618230EC" w:rsidR="004A27FA" w:rsidRDefault="007A6F2F" w:rsidP="009B262A">
      <w:pPr>
        <w:rPr>
          <w:ins w:id="428" w:author="dossa gbadamassi" w:date="2021-09-01T11:08:00Z"/>
        </w:rPr>
      </w:pPr>
      <w:ins w:id="429" w:author="dossa gbadamassi" w:date="2021-09-06T11:55:00Z">
        <w:r>
          <w:rPr>
            <w:rFonts w:hint="eastAsia"/>
          </w:rPr>
          <w:t>6</w:t>
        </w:r>
        <w:r>
          <w:t xml:space="preserve">.3.3.1.5. </w:t>
        </w:r>
        <w:r>
          <w:rPr>
            <w:rFonts w:hint="eastAsia"/>
          </w:rPr>
          <w:t>C</w:t>
        </w:r>
        <w:r>
          <w:t>ode chu</w:t>
        </w:r>
      </w:ins>
      <w:ins w:id="430" w:author="dossa gbadamassi" w:date="2021-09-06T11:56:00Z">
        <w:r>
          <w:t>nks-others useful options [ResulumP11</w:t>
        </w:r>
      </w:ins>
      <w:ins w:id="431" w:author="dossa gbadamassi" w:date="2021-09-06T11:57:00Z">
        <w:r>
          <w:t>0</w:t>
        </w:r>
      </w:ins>
      <w:ins w:id="432" w:author="dossa gbadamassi" w:date="2021-09-06T11:56:00Z">
        <w:r>
          <w:t>]</w:t>
        </w:r>
      </w:ins>
    </w:p>
    <w:p w14:paraId="05910E02" w14:textId="3D0B5919" w:rsidR="00A74620" w:rsidRDefault="007A6F2F" w:rsidP="009B262A">
      <w:pPr>
        <w:rPr>
          <w:ins w:id="433" w:author="dossa gbadamassi" w:date="2021-09-06T11:58:00Z"/>
        </w:rPr>
      </w:pPr>
      <w:ins w:id="434" w:author="dossa gbadamassi" w:date="2021-09-06T11:56:00Z">
        <w:r>
          <w:rPr>
            <w:rFonts w:hint="eastAsia"/>
          </w:rPr>
          <w:t>6</w:t>
        </w:r>
        <w:r>
          <w:t>.3.3.1</w:t>
        </w:r>
      </w:ins>
      <w:ins w:id="435" w:author="dossa gbadamassi" w:date="2021-09-06T11:57:00Z">
        <w:r>
          <w:t>.6. Code chunk- other useful option [Cache, eval, error, message, warning</w:t>
        </w:r>
      </w:ins>
      <w:ins w:id="436" w:author="dossa gbadamassi" w:date="2021-09-06T11:58:00Z">
        <w:r>
          <w:t>, P111</w:t>
        </w:r>
      </w:ins>
      <w:ins w:id="437" w:author="dossa gbadamassi" w:date="2021-09-06T11:57:00Z">
        <w:r>
          <w:t>]</w:t>
        </w:r>
      </w:ins>
    </w:p>
    <w:p w14:paraId="7765EFF1" w14:textId="7CFE4F4E" w:rsidR="00BB29B5" w:rsidRDefault="00BB29B5" w:rsidP="009B262A">
      <w:pPr>
        <w:rPr>
          <w:ins w:id="438" w:author="dossa gbadamassi" w:date="2021-09-06T13:46:00Z"/>
        </w:rPr>
      </w:pPr>
      <w:ins w:id="439" w:author="dossa gbadamassi" w:date="2021-09-06T11:58:00Z">
        <w:r>
          <w:rPr>
            <w:rFonts w:hint="eastAsia"/>
          </w:rPr>
          <w:t>6</w:t>
        </w:r>
        <w:r>
          <w:t xml:space="preserve">.3.3.1.7. Code chunk- other useful options – Figure dimension </w:t>
        </w:r>
      </w:ins>
      <w:ins w:id="440" w:author="dossa gbadamassi" w:date="2021-09-06T13:46:00Z">
        <w:r w:rsidR="00E50428">
          <w:t>[fig.height; fig.width;</w:t>
        </w:r>
      </w:ins>
      <w:ins w:id="441" w:author="dossa gbadamassi" w:date="2021-09-06T13:47:00Z">
        <w:r w:rsidR="00E50428">
          <w:t xml:space="preserve"> fig.caption; resolution; out.extra;</w:t>
        </w:r>
      </w:ins>
      <w:ins w:id="442" w:author="dossa gbadamassi" w:date="2021-09-06T13:46:00Z">
        <w:r w:rsidR="00E50428">
          <w:t xml:space="preserve"> P112</w:t>
        </w:r>
      </w:ins>
      <w:ins w:id="443" w:author="dossa gbadamassi" w:date="2021-09-06T13:47:00Z">
        <w:r w:rsidR="00E50428">
          <w:t>-113</w:t>
        </w:r>
      </w:ins>
      <w:ins w:id="444" w:author="dossa gbadamassi" w:date="2021-09-06T13:46:00Z">
        <w:r w:rsidR="00E50428">
          <w:t>]</w:t>
        </w:r>
      </w:ins>
    </w:p>
    <w:p w14:paraId="19CE80C5" w14:textId="6146B931" w:rsidR="00E50428" w:rsidRDefault="00E50428" w:rsidP="009B262A">
      <w:pPr>
        <w:rPr>
          <w:ins w:id="445" w:author="dossa gbadamassi" w:date="2021-09-06T13:48:00Z"/>
        </w:rPr>
      </w:pPr>
      <w:ins w:id="446" w:author="dossa gbadamassi" w:date="2021-09-06T13:47:00Z">
        <w:r>
          <w:rPr>
            <w:rFonts w:hint="eastAsia"/>
          </w:rPr>
          <w:t>6</w:t>
        </w:r>
        <w:r>
          <w:t>.3.3.1.8. Code chunks- The setu</w:t>
        </w:r>
      </w:ins>
      <w:ins w:id="447" w:author="dossa gbadamassi" w:date="2021-09-06T13:48:00Z">
        <w:r>
          <w:t>p chunk [P114]</w:t>
        </w:r>
      </w:ins>
    </w:p>
    <w:p w14:paraId="46014DE4" w14:textId="56C8FC99" w:rsidR="00E50428" w:rsidRDefault="00E50428" w:rsidP="009B262A">
      <w:pPr>
        <w:rPr>
          <w:ins w:id="448" w:author="dossa gbadamassi" w:date="2021-09-06T13:50:00Z"/>
        </w:rPr>
      </w:pPr>
      <w:ins w:id="449" w:author="dossa gbadamassi" w:date="2021-09-06T13:48:00Z">
        <w:r>
          <w:rPr>
            <w:rFonts w:hint="eastAsia"/>
          </w:rPr>
          <w:t>6</w:t>
        </w:r>
        <w:r>
          <w:t>.3.3.1.9. Code chunk-The data chunk [P115]</w:t>
        </w:r>
      </w:ins>
    </w:p>
    <w:p w14:paraId="778F6B52" w14:textId="76F9A560" w:rsidR="00207BCC" w:rsidRDefault="00207BCC" w:rsidP="009B262A">
      <w:pPr>
        <w:rPr>
          <w:ins w:id="450" w:author="dossa gbadamassi" w:date="2021-09-06T13:50:00Z"/>
        </w:rPr>
      </w:pPr>
      <w:ins w:id="451" w:author="dossa gbadamassi" w:date="2021-09-06T13:50:00Z">
        <w:r>
          <w:t>6.3.3.2. Inline code- Overview [P118]</w:t>
        </w:r>
      </w:ins>
    </w:p>
    <w:p w14:paraId="624A3A3A" w14:textId="050031D6" w:rsidR="00207BCC" w:rsidRDefault="00207BCC" w:rsidP="009B262A">
      <w:pPr>
        <w:rPr>
          <w:ins w:id="452" w:author="dossa gbadamassi" w:date="2021-09-06T13:51:00Z"/>
        </w:rPr>
      </w:pPr>
      <w:ins w:id="453" w:author="dossa gbadamassi" w:date="2021-09-06T13:50:00Z">
        <w:r>
          <w:rPr>
            <w:rFonts w:hint="eastAsia"/>
          </w:rPr>
          <w:lastRenderedPageBreak/>
          <w:t>6</w:t>
        </w:r>
        <w:r>
          <w:t>.3.3.2.1.</w:t>
        </w:r>
      </w:ins>
      <w:ins w:id="454" w:author="dossa gbadamassi" w:date="2021-09-06T13:51:00Z">
        <w:r>
          <w:t xml:space="preserve"> </w:t>
        </w:r>
      </w:ins>
      <w:ins w:id="455" w:author="dossa gbadamassi" w:date="2021-09-06T13:50:00Z">
        <w:r>
          <w:t>In</w:t>
        </w:r>
      </w:ins>
      <w:ins w:id="456" w:author="dossa gbadamassi" w:date="2021-09-06T13:51:00Z">
        <w:r>
          <w:t>line code- Example</w:t>
        </w:r>
      </w:ins>
    </w:p>
    <w:p w14:paraId="73849D4E" w14:textId="5A4AC295" w:rsidR="00207BCC" w:rsidRDefault="00207BCC" w:rsidP="009B262A">
      <w:pPr>
        <w:rPr>
          <w:ins w:id="457" w:author="dossa gbadamassi" w:date="2021-09-06T13:51:00Z"/>
        </w:rPr>
      </w:pPr>
      <w:ins w:id="458" w:author="dossa gbadamassi" w:date="2021-09-06T13:51:00Z">
        <w:r>
          <w:rPr>
            <w:rFonts w:hint="eastAsia"/>
          </w:rPr>
          <w:t>6</w:t>
        </w:r>
        <w:r>
          <w:t xml:space="preserve">.3.3.2.2. </w:t>
        </w:r>
        <w:r>
          <w:rPr>
            <w:rFonts w:hint="eastAsia"/>
          </w:rPr>
          <w:t>Exer</w:t>
        </w:r>
        <w:r>
          <w:t>cises</w:t>
        </w:r>
      </w:ins>
    </w:p>
    <w:p w14:paraId="0117C68B" w14:textId="7E702E5F" w:rsidR="00207BCC" w:rsidRDefault="00207BCC" w:rsidP="009B262A">
      <w:pPr>
        <w:rPr>
          <w:ins w:id="459" w:author="dossa gbadamassi" w:date="2021-09-06T13:51:00Z"/>
        </w:rPr>
      </w:pPr>
      <w:ins w:id="460" w:author="dossa gbadamassi" w:date="2021-09-06T13:51:00Z">
        <w:r>
          <w:rPr>
            <w:rFonts w:hint="eastAsia"/>
          </w:rPr>
          <w:t>6</w:t>
        </w:r>
        <w:r>
          <w:t>.3.4. Special figure se</w:t>
        </w:r>
      </w:ins>
      <w:ins w:id="461" w:author="dossa gbadamassi" w:date="2021-09-06T14:09:00Z">
        <w:r w:rsidR="00152D37">
          <w:t>ss</w:t>
        </w:r>
      </w:ins>
      <w:ins w:id="462" w:author="dossa gbadamassi" w:date="2021-09-06T13:51:00Z">
        <w:r>
          <w:t>ion</w:t>
        </w:r>
      </w:ins>
    </w:p>
    <w:p w14:paraId="36F20481" w14:textId="4927299C" w:rsidR="00207BCC" w:rsidRDefault="00207BCC" w:rsidP="009B262A">
      <w:pPr>
        <w:rPr>
          <w:ins w:id="463" w:author="dossa gbadamassi" w:date="2021-09-06T13:54:00Z"/>
        </w:rPr>
      </w:pPr>
      <w:ins w:id="464" w:author="dossa gbadamassi" w:date="2021-09-06T13:52:00Z">
        <w:r>
          <w:rPr>
            <w:rFonts w:hint="eastAsia"/>
          </w:rPr>
          <w:t>6</w:t>
        </w:r>
        <w:r>
          <w:t>.3.4.</w:t>
        </w:r>
      </w:ins>
      <w:ins w:id="465" w:author="dossa gbadamassi" w:date="2021-09-06T13:53:00Z">
        <w:r>
          <w:t xml:space="preserve">1. Figures – Image </w:t>
        </w:r>
      </w:ins>
      <w:ins w:id="466" w:author="dossa gbadamassi" w:date="2021-09-06T13:54:00Z">
        <w:r>
          <w:t>– Markdown syntax [P122]</w:t>
        </w:r>
      </w:ins>
    </w:p>
    <w:p w14:paraId="7E741072" w14:textId="2AC554DB" w:rsidR="00207BCC" w:rsidRDefault="00207BCC" w:rsidP="009B262A">
      <w:pPr>
        <w:rPr>
          <w:ins w:id="467" w:author="dossa gbadamassi" w:date="2021-09-06T14:06:00Z"/>
        </w:rPr>
      </w:pPr>
      <w:ins w:id="468" w:author="dossa gbadamassi" w:date="2021-09-06T13:54:00Z">
        <w:r>
          <w:rPr>
            <w:rFonts w:hint="eastAsia"/>
          </w:rPr>
          <w:t>6</w:t>
        </w:r>
        <w:r>
          <w:t xml:space="preserve">.3.4.2. </w:t>
        </w:r>
      </w:ins>
      <w:ins w:id="469" w:author="dossa gbadamassi" w:date="2021-09-06T14:06:00Z">
        <w:r w:rsidR="002317CB">
          <w:t>Figures – dimensions options [P125]</w:t>
        </w:r>
      </w:ins>
    </w:p>
    <w:p w14:paraId="6F550CC7" w14:textId="00D810AA" w:rsidR="002317CB" w:rsidRDefault="002317CB" w:rsidP="009B262A">
      <w:pPr>
        <w:rPr>
          <w:ins w:id="470" w:author="dossa gbadamassi" w:date="2021-09-06T14:07:00Z"/>
        </w:rPr>
      </w:pPr>
      <w:ins w:id="471" w:author="dossa gbadamassi" w:date="2021-09-06T14:07:00Z">
        <w:r>
          <w:rPr>
            <w:rFonts w:hint="eastAsia"/>
          </w:rPr>
          <w:t>6</w:t>
        </w:r>
        <w:r>
          <w:t>.3.4.3. Figure</w:t>
        </w:r>
        <w:r>
          <w:rPr>
            <w:rFonts w:hint="eastAsia"/>
          </w:rPr>
          <w:t>—</w:t>
        </w:r>
        <w:r>
          <w:rPr>
            <w:rFonts w:hint="eastAsia"/>
          </w:rPr>
          <w:t>Image</w:t>
        </w:r>
        <w:r>
          <w:t>-kntir [P126]</w:t>
        </w:r>
      </w:ins>
    </w:p>
    <w:p w14:paraId="7C03FAD5" w14:textId="2DFB4553" w:rsidR="002317CB" w:rsidRDefault="002317CB" w:rsidP="009B262A">
      <w:pPr>
        <w:rPr>
          <w:ins w:id="472" w:author="dossa gbadamassi" w:date="2021-09-06T14:08:00Z"/>
        </w:rPr>
      </w:pPr>
      <w:ins w:id="473" w:author="dossa gbadamassi" w:date="2021-09-06T14:07:00Z">
        <w:r>
          <w:rPr>
            <w:rFonts w:hint="eastAsia"/>
          </w:rPr>
          <w:t>6</w:t>
        </w:r>
        <w:r>
          <w:t xml:space="preserve">.3.4.4. Figure-Image knitr </w:t>
        </w:r>
      </w:ins>
      <w:ins w:id="474" w:author="dossa gbadamassi" w:date="2021-09-06T14:08:00Z">
        <w:r>
          <w:t>dimension option [out.width; fig.align; P128]</w:t>
        </w:r>
      </w:ins>
    </w:p>
    <w:p w14:paraId="3C5E5E08" w14:textId="1026F596" w:rsidR="002317CB" w:rsidRDefault="00152D37" w:rsidP="009B262A">
      <w:pPr>
        <w:rPr>
          <w:ins w:id="475" w:author="dossa gbadamassi" w:date="2021-09-06T14:08:00Z"/>
        </w:rPr>
      </w:pPr>
      <w:ins w:id="476" w:author="dossa gbadamassi" w:date="2021-09-06T14:08:00Z">
        <w:r>
          <w:rPr>
            <w:rFonts w:hint="eastAsia"/>
          </w:rPr>
          <w:t>6</w:t>
        </w:r>
        <w:r>
          <w:t>.3.4.5. Exercises</w:t>
        </w:r>
      </w:ins>
    </w:p>
    <w:p w14:paraId="41A826A7" w14:textId="272356E0" w:rsidR="00152D37" w:rsidRDefault="00152D37" w:rsidP="009B262A">
      <w:pPr>
        <w:rPr>
          <w:ins w:id="477" w:author="dossa gbadamassi" w:date="2021-09-06T14:10:00Z"/>
        </w:rPr>
      </w:pPr>
      <w:ins w:id="478" w:author="dossa gbadamassi" w:date="2021-09-06T14:09:00Z">
        <w:r>
          <w:rPr>
            <w:rFonts w:hint="eastAsia"/>
          </w:rPr>
          <w:t>6</w:t>
        </w:r>
        <w:r>
          <w:t>.3.5. Speciation session on tables</w:t>
        </w:r>
      </w:ins>
    </w:p>
    <w:p w14:paraId="11C88F97" w14:textId="65BB5B06" w:rsidR="00BC4A32" w:rsidRDefault="00BC4A32" w:rsidP="009B262A">
      <w:pPr>
        <w:rPr>
          <w:ins w:id="479" w:author="dossa gbadamassi" w:date="2021-09-06T14:11:00Z"/>
        </w:rPr>
      </w:pPr>
      <w:ins w:id="480" w:author="dossa gbadamassi" w:date="2021-09-06T14:10:00Z">
        <w:r>
          <w:rPr>
            <w:rFonts w:hint="eastAsia"/>
          </w:rPr>
          <w:t>6</w:t>
        </w:r>
        <w:r>
          <w:t>.3.5.1. Makrdown syntax [</w:t>
        </w:r>
      </w:ins>
      <w:ins w:id="481" w:author="dossa gbadamassi" w:date="2021-09-06T14:11:00Z">
        <w:r>
          <w:t>P141</w:t>
        </w:r>
      </w:ins>
      <w:ins w:id="482" w:author="dossa gbadamassi" w:date="2021-09-06T14:10:00Z">
        <w:r>
          <w:t>]</w:t>
        </w:r>
      </w:ins>
    </w:p>
    <w:p w14:paraId="5F9FDC48" w14:textId="28114E4C" w:rsidR="00BC4A32" w:rsidRDefault="00BC4A32" w:rsidP="009B262A">
      <w:pPr>
        <w:rPr>
          <w:ins w:id="483" w:author="dossa gbadamassi" w:date="2021-09-06T14:11:00Z"/>
        </w:rPr>
      </w:pPr>
      <w:ins w:id="484" w:author="dossa gbadamassi" w:date="2021-09-06T14:11:00Z">
        <w:r>
          <w:rPr>
            <w:rFonts w:hint="eastAsia"/>
          </w:rPr>
          <w:t>6</w:t>
        </w:r>
        <w:r>
          <w:t>.3.5.1.1.By hand [P142-145]</w:t>
        </w:r>
      </w:ins>
    </w:p>
    <w:p w14:paraId="3AF59074" w14:textId="01D9F523" w:rsidR="00BC4A32" w:rsidRDefault="00BC4A32" w:rsidP="009B262A">
      <w:pPr>
        <w:rPr>
          <w:ins w:id="485" w:author="dossa gbadamassi" w:date="2021-09-06T14:12:00Z"/>
        </w:rPr>
      </w:pPr>
      <w:ins w:id="486" w:author="dossa gbadamassi" w:date="2021-09-06T14:11:00Z">
        <w:r>
          <w:rPr>
            <w:rFonts w:hint="eastAsia"/>
          </w:rPr>
          <w:t>6</w:t>
        </w:r>
        <w:r>
          <w:t>.3.5.1.2. By hand but by grid</w:t>
        </w:r>
      </w:ins>
      <w:ins w:id="487" w:author="dossa gbadamassi" w:date="2021-09-06T14:12:00Z">
        <w:r>
          <w:t xml:space="preserve"> [P146-147]</w:t>
        </w:r>
      </w:ins>
    </w:p>
    <w:p w14:paraId="219DF5AA" w14:textId="19EB4AAE" w:rsidR="00BC4A32" w:rsidRDefault="00BC4A32" w:rsidP="009B262A">
      <w:pPr>
        <w:rPr>
          <w:ins w:id="488" w:author="dossa gbadamassi" w:date="2021-09-06T14:12:00Z"/>
        </w:rPr>
      </w:pPr>
      <w:ins w:id="489" w:author="dossa gbadamassi" w:date="2021-09-06T14:12:00Z">
        <w:r>
          <w:rPr>
            <w:rFonts w:hint="eastAsia"/>
          </w:rPr>
          <w:t>6</w:t>
        </w:r>
        <w:r>
          <w:t>.3.5.1.3. Exercises</w:t>
        </w:r>
      </w:ins>
    </w:p>
    <w:p w14:paraId="5B9CA576" w14:textId="0C80FD4A" w:rsidR="00BC4A32" w:rsidRDefault="00BC4A32" w:rsidP="009B262A">
      <w:pPr>
        <w:rPr>
          <w:ins w:id="490" w:author="dossa gbadamassi" w:date="2021-09-06T14:13:00Z"/>
        </w:rPr>
      </w:pPr>
      <w:ins w:id="491" w:author="dossa gbadamassi" w:date="2021-09-06T14:12:00Z">
        <w:r>
          <w:rPr>
            <w:rFonts w:hint="eastAsia"/>
          </w:rPr>
          <w:t>6</w:t>
        </w:r>
        <w:r>
          <w:t xml:space="preserve">.3.5.1.4. </w:t>
        </w:r>
      </w:ins>
      <w:ins w:id="492" w:author="dossa gbadamassi" w:date="2021-09-06T14:13:00Z">
        <w:r>
          <w:t>By stargazer- Overview [P149-150]</w:t>
        </w:r>
      </w:ins>
    </w:p>
    <w:p w14:paraId="530F8C9F" w14:textId="0CB33581" w:rsidR="00BC4A32" w:rsidRDefault="00BC4A32" w:rsidP="009B262A">
      <w:pPr>
        <w:rPr>
          <w:ins w:id="493" w:author="dossa gbadamassi" w:date="2021-09-06T14:14:00Z"/>
        </w:rPr>
      </w:pPr>
      <w:ins w:id="494" w:author="dossa gbadamassi" w:date="2021-09-06T14:13:00Z">
        <w:r>
          <w:rPr>
            <w:rFonts w:hint="eastAsia"/>
          </w:rPr>
          <w:t>6</w:t>
        </w:r>
        <w:r>
          <w:t>.3.5.1.4.1.Stargazer-</w:t>
        </w:r>
      </w:ins>
      <w:ins w:id="495" w:author="dossa gbadamassi" w:date="2021-09-06T14:14:00Z">
        <w:r>
          <w:t xml:space="preserve"> Basics [151]</w:t>
        </w:r>
      </w:ins>
    </w:p>
    <w:p w14:paraId="52185507" w14:textId="4702BF4F" w:rsidR="00BC4A32" w:rsidRDefault="00BC4A32" w:rsidP="009B262A">
      <w:pPr>
        <w:rPr>
          <w:ins w:id="496" w:author="dossa gbadamassi" w:date="2021-09-06T14:20:00Z"/>
        </w:rPr>
      </w:pPr>
      <w:ins w:id="497" w:author="dossa gbadamassi" w:date="2021-09-06T14:20:00Z">
        <w:r>
          <w:rPr>
            <w:rFonts w:hint="eastAsia"/>
          </w:rPr>
          <w:t>6</w:t>
        </w:r>
        <w:r>
          <w:t>.3.5.1.4.2. Stargazer-Data tables [P152]</w:t>
        </w:r>
      </w:ins>
    </w:p>
    <w:p w14:paraId="4F7214D0" w14:textId="5FCB5DBA" w:rsidR="00BC4A32" w:rsidRDefault="00BC4A32" w:rsidP="009B262A">
      <w:pPr>
        <w:rPr>
          <w:ins w:id="498" w:author="dossa gbadamassi" w:date="2021-09-06T14:32:00Z"/>
        </w:rPr>
      </w:pPr>
      <w:ins w:id="499" w:author="dossa gbadamassi" w:date="2021-09-06T14:20:00Z">
        <w:r>
          <w:rPr>
            <w:rFonts w:hint="eastAsia"/>
          </w:rPr>
          <w:t>6</w:t>
        </w:r>
        <w:r>
          <w:t>.3.5.1.4.</w:t>
        </w:r>
      </w:ins>
      <w:ins w:id="500" w:author="dossa gbadamassi" w:date="2021-09-06T14:32:00Z">
        <w:r w:rsidR="000A38AE">
          <w:t>2.1. Defaults [P153]</w:t>
        </w:r>
      </w:ins>
    </w:p>
    <w:p w14:paraId="17D7A3C1" w14:textId="18AC9585" w:rsidR="000A38AE" w:rsidRDefault="000A38AE" w:rsidP="009B262A">
      <w:pPr>
        <w:rPr>
          <w:ins w:id="501" w:author="dossa gbadamassi" w:date="2021-09-06T14:34:00Z"/>
        </w:rPr>
      </w:pPr>
      <w:ins w:id="502" w:author="dossa gbadamassi" w:date="2021-09-06T14:32:00Z">
        <w:r>
          <w:rPr>
            <w:rFonts w:hint="eastAsia"/>
          </w:rPr>
          <w:t>6</w:t>
        </w:r>
        <w:r>
          <w:t>.3.5.1.4.2.2. Modifying default [P154-159]</w:t>
        </w:r>
      </w:ins>
    </w:p>
    <w:p w14:paraId="2FF0D035" w14:textId="42C56272" w:rsidR="009C381E" w:rsidRDefault="009C381E" w:rsidP="009B262A">
      <w:pPr>
        <w:rPr>
          <w:ins w:id="503" w:author="dossa gbadamassi" w:date="2021-09-06T14:34:00Z"/>
        </w:rPr>
      </w:pPr>
      <w:ins w:id="504" w:author="dossa gbadamassi" w:date="2021-09-06T14:34:00Z">
        <w:r>
          <w:rPr>
            <w:rFonts w:hint="eastAsia"/>
          </w:rPr>
          <w:t>6</w:t>
        </w:r>
        <w:r>
          <w:t>.3.5.1.4..2.3. Exercises [P160]</w:t>
        </w:r>
      </w:ins>
    </w:p>
    <w:p w14:paraId="46BA44D6" w14:textId="77777777" w:rsidR="00631A13" w:rsidRDefault="00631A13" w:rsidP="009B262A">
      <w:pPr>
        <w:rPr>
          <w:ins w:id="505" w:author="dossa gbadamassi" w:date="2021-09-06T14:35:00Z"/>
        </w:rPr>
      </w:pPr>
      <w:ins w:id="506" w:author="dossa gbadamassi" w:date="2021-09-06T14:34:00Z">
        <w:r>
          <w:rPr>
            <w:rFonts w:hint="eastAsia"/>
          </w:rPr>
          <w:t>6</w:t>
        </w:r>
        <w:r>
          <w:t xml:space="preserve">.3.5.1.4.2.4. </w:t>
        </w:r>
      </w:ins>
      <w:ins w:id="507" w:author="dossa gbadamassi" w:date="2021-09-06T14:35:00Z">
        <w:r>
          <w:t>Analyses tables [P161-166]</w:t>
        </w:r>
      </w:ins>
    </w:p>
    <w:p w14:paraId="2083B4EE" w14:textId="77777777" w:rsidR="00631A13" w:rsidRDefault="00631A13" w:rsidP="009B262A">
      <w:pPr>
        <w:rPr>
          <w:ins w:id="508" w:author="dossa gbadamassi" w:date="2021-09-06T14:35:00Z"/>
        </w:rPr>
      </w:pPr>
      <w:ins w:id="509" w:author="dossa gbadamassi" w:date="2021-09-06T14:35:00Z">
        <w:r>
          <w:rPr>
            <w:rFonts w:hint="eastAsia"/>
          </w:rPr>
          <w:t>6</w:t>
        </w:r>
        <w:r>
          <w:t>.3.5.1.4.2.5. Exercises</w:t>
        </w:r>
      </w:ins>
    </w:p>
    <w:p w14:paraId="1232A1C7" w14:textId="77777777" w:rsidR="00631A13" w:rsidRDefault="00631A13" w:rsidP="009B262A">
      <w:pPr>
        <w:rPr>
          <w:ins w:id="510" w:author="dossa gbadamassi" w:date="2021-09-06T14:37:00Z"/>
        </w:rPr>
      </w:pPr>
      <w:ins w:id="511" w:author="dossa gbadamassi" w:date="2021-09-06T14:35:00Z">
        <w:r>
          <w:rPr>
            <w:rFonts w:hint="eastAsia"/>
          </w:rPr>
          <w:t>6</w:t>
        </w:r>
        <w:r>
          <w:t>.3.</w:t>
        </w:r>
      </w:ins>
      <w:ins w:id="512" w:author="dossa gbadamassi" w:date="2021-09-06T14:36:00Z">
        <w:r>
          <w:t xml:space="preserve">6. Special session on citations| References [Good graphic: Olivier P54, </w:t>
        </w:r>
        <w:r>
          <w:rPr>
            <w:rFonts w:hint="eastAsia"/>
          </w:rPr>
          <w:t>get</w:t>
        </w:r>
        <w:r>
          <w:t xml:space="preserve"> it tog</w:t>
        </w:r>
      </w:ins>
      <w:ins w:id="513" w:author="dossa gbadamassi" w:date="2021-09-06T14:37:00Z">
        <w:r>
          <w:t>ether.people P59</w:t>
        </w:r>
      </w:ins>
      <w:ins w:id="514" w:author="dossa gbadamassi" w:date="2021-09-06T14:36:00Z">
        <w:r>
          <w:t>]</w:t>
        </w:r>
      </w:ins>
    </w:p>
    <w:p w14:paraId="295E8DAD" w14:textId="3D196986" w:rsidR="009C381E" w:rsidRDefault="00631A13" w:rsidP="009B262A">
      <w:pPr>
        <w:rPr>
          <w:ins w:id="515" w:author="dossa gbadamassi" w:date="2021-09-06T14:38:00Z"/>
        </w:rPr>
      </w:pPr>
      <w:ins w:id="516" w:author="dossa gbadamassi" w:date="2021-09-06T14:34:00Z">
        <w:r>
          <w:t xml:space="preserve"> </w:t>
        </w:r>
      </w:ins>
      <w:ins w:id="517" w:author="dossa gbadamassi" w:date="2021-09-06T14:38:00Z">
        <w:r w:rsidR="00220D08">
          <w:t>7 Version control</w:t>
        </w:r>
      </w:ins>
    </w:p>
    <w:p w14:paraId="12F1FF24" w14:textId="460415B5" w:rsidR="00220D08" w:rsidRDefault="00521657" w:rsidP="009B262A">
      <w:pPr>
        <w:rPr>
          <w:ins w:id="518" w:author="dossa gbadamassi" w:date="2021-09-06T14:39:00Z"/>
        </w:rPr>
      </w:pPr>
      <w:ins w:id="519" w:author="dossa gbadamassi" w:date="2021-09-06T14:39:00Z">
        <w:r>
          <w:rPr>
            <w:rFonts w:hint="eastAsia"/>
          </w:rPr>
          <w:t>7</w:t>
        </w:r>
        <w:r>
          <w:t>.1. Version control overview [R P184]</w:t>
        </w:r>
      </w:ins>
    </w:p>
    <w:p w14:paraId="25C1A622" w14:textId="6A727FAD" w:rsidR="00521657" w:rsidRDefault="00521657" w:rsidP="009B262A">
      <w:pPr>
        <w:rPr>
          <w:ins w:id="520" w:author="dossa gbadamassi" w:date="2021-09-06T14:40:00Z"/>
        </w:rPr>
      </w:pPr>
      <w:ins w:id="521" w:author="dossa gbadamassi" w:date="2021-09-06T14:39:00Z">
        <w:r>
          <w:rPr>
            <w:rFonts w:hint="eastAsia"/>
          </w:rPr>
          <w:t>7</w:t>
        </w:r>
        <w:r>
          <w:t>.2. Version control- Manual / traditional way</w:t>
        </w:r>
      </w:ins>
      <w:ins w:id="522" w:author="dossa gbadamassi" w:date="2021-09-06T14:40:00Z">
        <w:r>
          <w:t xml:space="preserve"> [P186]</w:t>
        </w:r>
      </w:ins>
    </w:p>
    <w:p w14:paraId="4598F899" w14:textId="0FD8E964" w:rsidR="00521657" w:rsidRDefault="00521657" w:rsidP="009B262A">
      <w:pPr>
        <w:rPr>
          <w:ins w:id="523" w:author="dossa gbadamassi" w:date="2021-09-06T14:40:00Z"/>
        </w:rPr>
      </w:pPr>
      <w:ins w:id="524" w:author="dossa gbadamassi" w:date="2021-09-06T14:40:00Z">
        <w:r>
          <w:rPr>
            <w:rFonts w:hint="eastAsia"/>
          </w:rPr>
          <w:lastRenderedPageBreak/>
          <w:t>7</w:t>
        </w:r>
        <w:r>
          <w:t>.3. Version control- The power of Git</w:t>
        </w:r>
      </w:ins>
    </w:p>
    <w:p w14:paraId="1915A21C" w14:textId="77777777" w:rsidR="00521657" w:rsidRDefault="00521657" w:rsidP="009B262A">
      <w:pPr>
        <w:rPr>
          <w:ins w:id="525" w:author="dossa gbadamassi" w:date="2021-09-06T14:44:00Z"/>
        </w:rPr>
      </w:pPr>
      <w:ins w:id="526" w:author="dossa gbadamassi" w:date="2021-09-06T14:40:00Z">
        <w:r>
          <w:rPr>
            <w:rFonts w:hint="eastAsia"/>
          </w:rPr>
          <w:t>7</w:t>
        </w:r>
        <w:r>
          <w:t>.3.1. Version control- defi</w:t>
        </w:r>
      </w:ins>
      <w:ins w:id="527" w:author="dossa gbadamassi" w:date="2021-09-06T14:41:00Z">
        <w:r>
          <w:t>nitions [</w:t>
        </w:r>
      </w:ins>
      <w:ins w:id="528" w:author="dossa gbadamassi" w:date="2021-09-06T14:43:00Z">
        <w:r>
          <w:t>Git; Github; Repository or repo; to commit; to push, to pull</w:t>
        </w:r>
      </w:ins>
      <w:ins w:id="529" w:author="dossa gbadamassi" w:date="2021-09-06T14:44:00Z">
        <w:r>
          <w:t xml:space="preserve">; </w:t>
        </w:r>
      </w:ins>
      <w:ins w:id="530" w:author="dossa gbadamassi" w:date="2021-09-06T14:41:00Z">
        <w:r>
          <w:t>P188]</w:t>
        </w:r>
      </w:ins>
    </w:p>
    <w:p w14:paraId="4416F987" w14:textId="77777777" w:rsidR="00521657" w:rsidRDefault="00521657" w:rsidP="009B262A">
      <w:pPr>
        <w:rPr>
          <w:ins w:id="531" w:author="dossa gbadamassi" w:date="2021-09-06T14:44:00Z"/>
        </w:rPr>
      </w:pPr>
      <w:ins w:id="532" w:author="dossa gbadamassi" w:date="2021-09-06T14:44:00Z">
        <w:r>
          <w:t>7.3.2. Command line interface</w:t>
        </w:r>
      </w:ins>
    </w:p>
    <w:p w14:paraId="0F7E6B5C" w14:textId="0BC5EA11" w:rsidR="00521657" w:rsidRDefault="00521657" w:rsidP="009B262A">
      <w:pPr>
        <w:rPr>
          <w:ins w:id="533" w:author="dossa gbadamassi" w:date="2021-09-06T14:45:00Z"/>
        </w:rPr>
      </w:pPr>
      <w:ins w:id="534" w:author="dossa gbadamassi" w:date="2021-09-06T14:44:00Z">
        <w:r>
          <w:t xml:space="preserve"> 7.3.2.1. Definitions</w:t>
        </w:r>
      </w:ins>
    </w:p>
    <w:p w14:paraId="42B153EF" w14:textId="3C777392" w:rsidR="00521657" w:rsidRDefault="00521657" w:rsidP="009B262A">
      <w:pPr>
        <w:rPr>
          <w:ins w:id="535" w:author="dossa gbadamassi" w:date="2021-09-06T14:45:00Z"/>
        </w:rPr>
      </w:pPr>
      <w:ins w:id="536" w:author="dossa gbadamassi" w:date="2021-09-06T14:45:00Z">
        <w:r>
          <w:t>7.3.2.2. Importance</w:t>
        </w:r>
      </w:ins>
    </w:p>
    <w:p w14:paraId="4D997A89" w14:textId="156A0688" w:rsidR="00521657" w:rsidRDefault="00521657" w:rsidP="009B262A">
      <w:pPr>
        <w:rPr>
          <w:ins w:id="537" w:author="dossa gbadamassi" w:date="2021-09-06T14:45:00Z"/>
        </w:rPr>
      </w:pPr>
      <w:ins w:id="538" w:author="dossa gbadamassi" w:date="2021-09-06T14:45:00Z">
        <w:r>
          <w:t>7.3.2.3. Language</w:t>
        </w:r>
      </w:ins>
    </w:p>
    <w:p w14:paraId="1F894B5A" w14:textId="0E5CE648" w:rsidR="00521657" w:rsidRDefault="00521657" w:rsidP="009B262A">
      <w:pPr>
        <w:rPr>
          <w:ins w:id="539" w:author="dossa gbadamassi" w:date="2021-09-06T14:46:00Z"/>
        </w:rPr>
      </w:pPr>
      <w:ins w:id="540" w:author="dossa gbadamassi" w:date="2021-09-06T14:45:00Z">
        <w:r>
          <w:t>7.3.2.3.1. Directories</w:t>
        </w:r>
      </w:ins>
    </w:p>
    <w:p w14:paraId="1CFB1C91" w14:textId="52E94D4C" w:rsidR="00521657" w:rsidRDefault="00521657" w:rsidP="009B262A">
      <w:pPr>
        <w:rPr>
          <w:ins w:id="541" w:author="dossa gbadamassi" w:date="2021-09-06T14:46:00Z"/>
        </w:rPr>
      </w:pPr>
      <w:ins w:id="542" w:author="dossa gbadamassi" w:date="2021-09-06T14:46:00Z">
        <w:r>
          <w:t>7.3.2.3.2. Directory structure</w:t>
        </w:r>
      </w:ins>
    </w:p>
    <w:p w14:paraId="5B474F79" w14:textId="07A507F9" w:rsidR="00521657" w:rsidRDefault="00521657" w:rsidP="009B262A">
      <w:pPr>
        <w:rPr>
          <w:ins w:id="543" w:author="dossa gbadamassi" w:date="2021-09-06T14:47:00Z"/>
        </w:rPr>
      </w:pPr>
      <w:ins w:id="544" w:author="dossa gbadamassi" w:date="2021-09-06T14:46:00Z">
        <w:r>
          <w:t>7.3.2.</w:t>
        </w:r>
      </w:ins>
      <w:ins w:id="545" w:author="dossa gbadamassi" w:date="2021-09-06T14:47:00Z">
        <w:r w:rsidR="008C2637">
          <w:t>3.3. Special directories</w:t>
        </w:r>
      </w:ins>
    </w:p>
    <w:p w14:paraId="612F850A" w14:textId="24DCE742" w:rsidR="008C2637" w:rsidRDefault="008C2637" w:rsidP="009B262A">
      <w:pPr>
        <w:rPr>
          <w:ins w:id="546" w:author="dossa gbadamassi" w:date="2021-09-06T14:47:00Z"/>
        </w:rPr>
      </w:pPr>
      <w:ins w:id="547" w:author="dossa gbadamassi" w:date="2021-09-06T14:47:00Z">
        <w:r>
          <w:t>7.3.2.3.3.1. Root /</w:t>
        </w:r>
      </w:ins>
    </w:p>
    <w:p w14:paraId="49A096C2" w14:textId="56A5F0CE" w:rsidR="008C2637" w:rsidRDefault="008C2637" w:rsidP="009B262A">
      <w:pPr>
        <w:rPr>
          <w:ins w:id="548" w:author="dossa gbadamassi" w:date="2021-09-06T14:49:00Z"/>
        </w:rPr>
      </w:pPr>
      <w:ins w:id="549" w:author="dossa gbadamassi" w:date="2021-09-06T14:48:00Z">
        <w:r>
          <w:t>7.3.2.3.3.2. Ho</w:t>
        </w:r>
      </w:ins>
      <w:ins w:id="550" w:author="dossa gbadamassi" w:date="2021-09-06T14:49:00Z">
        <w:r>
          <w:t>me ~</w:t>
        </w:r>
      </w:ins>
    </w:p>
    <w:p w14:paraId="3713F078" w14:textId="4CC3387F" w:rsidR="008C2637" w:rsidRDefault="008C2637" w:rsidP="009B262A">
      <w:pPr>
        <w:rPr>
          <w:ins w:id="551" w:author="dossa gbadamassi" w:date="2021-09-06T14:49:00Z"/>
        </w:rPr>
      </w:pPr>
      <w:ins w:id="552" w:author="dossa gbadamassi" w:date="2021-09-06T14:49:00Z">
        <w:r>
          <w:t>7.3.2.3.3.3. Path or the use of pwd</w:t>
        </w:r>
      </w:ins>
    </w:p>
    <w:p w14:paraId="785B40DE" w14:textId="1DD4C128" w:rsidR="008C2637" w:rsidRDefault="008C2637" w:rsidP="009B262A">
      <w:pPr>
        <w:rPr>
          <w:ins w:id="553" w:author="dossa gbadamassi" w:date="2021-09-06T14:49:00Z"/>
        </w:rPr>
      </w:pPr>
      <w:ins w:id="554" w:author="dossa gbadamassi" w:date="2021-09-06T14:49:00Z">
        <w:r>
          <w:t>7.3.2.3.3.4. Interface commands</w:t>
        </w:r>
      </w:ins>
    </w:p>
    <w:p w14:paraId="0602EE2E" w14:textId="4173D7F4" w:rsidR="008C2637" w:rsidRDefault="008C2637" w:rsidP="009B262A">
      <w:pPr>
        <w:rPr>
          <w:ins w:id="555" w:author="dossa gbadamassi" w:date="2021-09-06T14:51:00Z"/>
        </w:rPr>
      </w:pPr>
      <w:ins w:id="556" w:author="dossa gbadamassi" w:date="2021-09-06T14:50:00Z">
        <w:r>
          <w:t>7.3.2.3.3.4.1. Definition</w:t>
        </w:r>
      </w:ins>
      <w:ins w:id="557" w:author="dossa gbadamassi" w:date="2021-09-06T14:51:00Z">
        <w:r w:rsidR="001B4B02">
          <w:t xml:space="preserve"> of command</w:t>
        </w:r>
      </w:ins>
    </w:p>
    <w:p w14:paraId="14308269" w14:textId="216615CC" w:rsidR="001B4B02" w:rsidRDefault="001B4B02" w:rsidP="009B262A">
      <w:pPr>
        <w:rPr>
          <w:ins w:id="558" w:author="dossa gbadamassi" w:date="2021-09-06T14:53:00Z"/>
        </w:rPr>
      </w:pPr>
      <w:ins w:id="559" w:author="dossa gbadamassi" w:date="2021-09-06T14:52:00Z">
        <w:r>
          <w:t>7.3.2.3.3.4.</w:t>
        </w:r>
      </w:ins>
      <w:ins w:id="560" w:author="dossa gbadamassi" w:date="2021-09-06T14:53:00Z">
        <w:r>
          <w:t>2. Clear</w:t>
        </w:r>
      </w:ins>
    </w:p>
    <w:p w14:paraId="645EEE73" w14:textId="04614B47" w:rsidR="001B4B02" w:rsidRDefault="001B4B02" w:rsidP="009B262A">
      <w:pPr>
        <w:rPr>
          <w:ins w:id="561" w:author="dossa gbadamassi" w:date="2021-09-06T14:53:00Z"/>
        </w:rPr>
      </w:pPr>
      <w:ins w:id="562" w:author="dossa gbadamassi" w:date="2021-09-06T14:53:00Z">
        <w:r>
          <w:t>7.3.2.3.3.4.3. cd (change directory)</w:t>
        </w:r>
      </w:ins>
    </w:p>
    <w:p w14:paraId="239195D2" w14:textId="06B99BE4" w:rsidR="001B4B02" w:rsidRDefault="001B4B02" w:rsidP="009B262A">
      <w:pPr>
        <w:rPr>
          <w:ins w:id="563" w:author="dossa gbadamassi" w:date="2021-09-06T14:54:00Z"/>
        </w:rPr>
      </w:pPr>
      <w:ins w:id="564" w:author="dossa gbadamassi" w:date="2021-09-06T14:54:00Z">
        <w:r>
          <w:t>7.3.2.3.3.4.4. mkdir (Make directory)</w:t>
        </w:r>
      </w:ins>
    </w:p>
    <w:p w14:paraId="199E364C" w14:textId="29F5439B" w:rsidR="001B4B02" w:rsidRDefault="001B4B02" w:rsidP="009B262A">
      <w:pPr>
        <w:rPr>
          <w:ins w:id="565" w:author="dossa gbadamassi" w:date="2021-09-06T14:54:00Z"/>
        </w:rPr>
      </w:pPr>
      <w:ins w:id="566" w:author="dossa gbadamassi" w:date="2021-09-06T14:54:00Z">
        <w:r>
          <w:t>7.3.2.3.3.4.5. touch (create an empty file)</w:t>
        </w:r>
      </w:ins>
    </w:p>
    <w:p w14:paraId="412F57E4" w14:textId="3E1549F9" w:rsidR="001B4B02" w:rsidRDefault="001B4B02" w:rsidP="009B262A">
      <w:pPr>
        <w:rPr>
          <w:ins w:id="567" w:author="dossa gbadamassi" w:date="2021-09-06T14:55:00Z"/>
        </w:rPr>
      </w:pPr>
      <w:ins w:id="568" w:author="dossa gbadamassi" w:date="2021-09-06T14:55:00Z">
        <w:r>
          <w:t>7.3.2.3.3.4.6. cp (copy a file)</w:t>
        </w:r>
      </w:ins>
    </w:p>
    <w:p w14:paraId="51C3BCDB" w14:textId="69A285BE" w:rsidR="001B4B02" w:rsidRDefault="001B4B02" w:rsidP="009B262A">
      <w:pPr>
        <w:rPr>
          <w:ins w:id="569" w:author="dossa gbadamassi" w:date="2021-09-06T14:55:00Z"/>
        </w:rPr>
      </w:pPr>
      <w:ins w:id="570" w:author="dossa gbadamassi" w:date="2021-09-06T14:55:00Z">
        <w:r>
          <w:t>7.3.2.3.3.4.7. rm (remove a file)</w:t>
        </w:r>
      </w:ins>
    </w:p>
    <w:p w14:paraId="1AF1C6A2" w14:textId="3B270453" w:rsidR="001B4B02" w:rsidRDefault="001B4B02" w:rsidP="009B262A">
      <w:pPr>
        <w:rPr>
          <w:ins w:id="571" w:author="dossa gbadamassi" w:date="2021-09-06T14:56:00Z"/>
        </w:rPr>
      </w:pPr>
      <w:ins w:id="572" w:author="dossa gbadamassi" w:date="2021-09-06T14:55:00Z">
        <w:r>
          <w:t xml:space="preserve">7.3.2.3.3.4.8. </w:t>
        </w:r>
      </w:ins>
      <w:ins w:id="573" w:author="dossa gbadamassi" w:date="2021-09-06T14:56:00Z">
        <w:r>
          <w:t>mv (move a file)</w:t>
        </w:r>
      </w:ins>
    </w:p>
    <w:p w14:paraId="62DDAF4E" w14:textId="1E23BCD8" w:rsidR="001B4B02" w:rsidRDefault="001B4B02" w:rsidP="009B262A">
      <w:pPr>
        <w:rPr>
          <w:ins w:id="574" w:author="dossa gbadamassi" w:date="2021-09-06T14:56:00Z"/>
        </w:rPr>
      </w:pPr>
      <w:ins w:id="575" w:author="dossa gbadamassi" w:date="2021-09-06T14:56:00Z">
        <w:r>
          <w:t>7.3.2.3.3.4.9. echo (return whatever is after it)</w:t>
        </w:r>
      </w:ins>
    </w:p>
    <w:p w14:paraId="5C106D74" w14:textId="06A59816" w:rsidR="001B4B02" w:rsidRDefault="001B4B02" w:rsidP="009B262A">
      <w:pPr>
        <w:rPr>
          <w:ins w:id="576" w:author="dossa gbadamassi" w:date="2021-09-06T14:57:00Z"/>
        </w:rPr>
      </w:pPr>
      <w:ins w:id="577" w:author="dossa gbadamassi" w:date="2021-09-06T14:56:00Z">
        <w:r>
          <w:t xml:space="preserve">7.3.2.3.3.4.10. </w:t>
        </w:r>
        <w:r>
          <w:rPr>
            <w:rFonts w:hint="eastAsia"/>
          </w:rPr>
          <w:t>d</w:t>
        </w:r>
        <w:r>
          <w:t>ate (For getting date</w:t>
        </w:r>
      </w:ins>
      <w:ins w:id="578" w:author="dossa gbadamassi" w:date="2021-09-06T14:57:00Z">
        <w:r>
          <w:t>)</w:t>
        </w:r>
      </w:ins>
    </w:p>
    <w:p w14:paraId="19C84269" w14:textId="71FCFF50" w:rsidR="001B4B02" w:rsidRDefault="001B4B02" w:rsidP="009B262A">
      <w:pPr>
        <w:rPr>
          <w:ins w:id="579" w:author="dossa gbadamassi" w:date="2021-09-06T14:57:00Z"/>
        </w:rPr>
      </w:pPr>
      <w:ins w:id="580" w:author="dossa gbadamassi" w:date="2021-09-06T14:57:00Z">
        <w:r>
          <w:t>7.3.2.3.3.4.11. summary of basic commands</w:t>
        </w:r>
      </w:ins>
    </w:p>
    <w:p w14:paraId="11DB8897" w14:textId="7A88DEDF" w:rsidR="001B4B02" w:rsidRDefault="001B4B02" w:rsidP="009B262A">
      <w:pPr>
        <w:rPr>
          <w:ins w:id="581" w:author="dossa gbadamassi" w:date="2021-09-06T14:57:00Z"/>
        </w:rPr>
      </w:pPr>
      <w:ins w:id="582" w:author="dossa gbadamassi" w:date="2021-09-06T14:57:00Z">
        <w:r>
          <w:rPr>
            <w:rFonts w:hint="eastAsia"/>
          </w:rPr>
          <w:t>7</w:t>
        </w:r>
        <w:r>
          <w:t>.4. Version control Git -Setup</w:t>
        </w:r>
      </w:ins>
    </w:p>
    <w:p w14:paraId="4CDFC88D" w14:textId="2BEB0E0D" w:rsidR="00810FD8" w:rsidRDefault="00810FD8" w:rsidP="009B262A">
      <w:pPr>
        <w:rPr>
          <w:ins w:id="583" w:author="dossa gbadamassi" w:date="2021-09-06T15:09:00Z"/>
        </w:rPr>
      </w:pPr>
      <w:ins w:id="584" w:author="dossa gbadamassi" w:date="2021-09-06T15:09:00Z">
        <w:r>
          <w:lastRenderedPageBreak/>
          <w:t>git config –global user.name “name”</w:t>
        </w:r>
      </w:ins>
    </w:p>
    <w:p w14:paraId="7386D5F9" w14:textId="115356A8" w:rsidR="00810FD8" w:rsidRDefault="00810FD8" w:rsidP="009B262A">
      <w:pPr>
        <w:rPr>
          <w:ins w:id="585" w:author="dossa gbadamassi" w:date="2021-09-06T15:10:00Z"/>
        </w:rPr>
      </w:pPr>
      <w:ins w:id="586" w:author="dossa gbadamassi" w:date="2021-09-06T15:10:00Z">
        <w:r>
          <w:t xml:space="preserve">git config –global user.email </w:t>
        </w:r>
        <w:r>
          <w:fldChar w:fldCharType="begin"/>
        </w:r>
        <w:r>
          <w:instrText xml:space="preserve"> HYPERLINK "mailto:name@email.com" </w:instrText>
        </w:r>
        <w:r>
          <w:fldChar w:fldCharType="separate"/>
        </w:r>
        <w:r w:rsidRPr="00D467C3">
          <w:rPr>
            <w:rStyle w:val="Hyperlink"/>
          </w:rPr>
          <w:t>name@email.com</w:t>
        </w:r>
        <w:r>
          <w:fldChar w:fldCharType="end"/>
        </w:r>
      </w:ins>
    </w:p>
    <w:p w14:paraId="6FDB10D6" w14:textId="3D3CFDA6" w:rsidR="001B4B02" w:rsidRDefault="00810FD8" w:rsidP="009B262A">
      <w:pPr>
        <w:rPr>
          <w:ins w:id="587" w:author="dossa gbadamassi" w:date="2021-09-06T15:11:00Z"/>
        </w:rPr>
      </w:pPr>
      <w:ins w:id="588" w:author="dossa gbadamassi" w:date="2021-09-06T15:07:00Z">
        <w:r>
          <w:rPr>
            <w:rFonts w:hint="eastAsia"/>
          </w:rPr>
          <w:t>7</w:t>
        </w:r>
        <w:r>
          <w:t>.5. G</w:t>
        </w:r>
      </w:ins>
      <w:ins w:id="589" w:author="dossa gbadamassi" w:date="2021-09-06T15:11:00Z">
        <w:r>
          <w:t xml:space="preserve">itHub – </w:t>
        </w:r>
        <w:r>
          <w:rPr>
            <w:rFonts w:hint="eastAsia"/>
          </w:rPr>
          <w:t>Setup</w:t>
        </w:r>
      </w:ins>
    </w:p>
    <w:p w14:paraId="67DBA95C" w14:textId="47006E27" w:rsidR="00810FD8" w:rsidRDefault="00810FD8" w:rsidP="009B262A">
      <w:pPr>
        <w:rPr>
          <w:ins w:id="590" w:author="dossa gbadamassi" w:date="2021-09-06T15:12:00Z"/>
        </w:rPr>
      </w:pPr>
      <w:ins w:id="591" w:author="dossa gbadamassi" w:date="2021-09-06T15:12:00Z">
        <w:r>
          <w:rPr>
            <w:rFonts w:hint="eastAsia"/>
          </w:rPr>
          <w:t>7</w:t>
        </w:r>
        <w:r>
          <w:t>.6. Basic git commands</w:t>
        </w:r>
      </w:ins>
    </w:p>
    <w:p w14:paraId="5FEE09FC" w14:textId="5A7973D9" w:rsidR="00810FD8" w:rsidRDefault="00810FD8" w:rsidP="009B262A">
      <w:pPr>
        <w:rPr>
          <w:ins w:id="592" w:author="dossa gbadamassi" w:date="2021-09-06T15:37:00Z"/>
        </w:rPr>
      </w:pPr>
      <w:ins w:id="593" w:author="dossa gbadamassi" w:date="2021-09-06T15:14:00Z">
        <w:r>
          <w:rPr>
            <w:rFonts w:hint="eastAsia"/>
          </w:rPr>
          <w:t>7</w:t>
        </w:r>
        <w:r>
          <w:t xml:space="preserve">.6.1. Snapshot </w:t>
        </w:r>
      </w:ins>
      <w:ins w:id="594" w:author="dossa gbadamassi" w:date="2021-09-06T15:36:00Z">
        <w:r w:rsidR="00B74C75">
          <w:t>or</w:t>
        </w:r>
      </w:ins>
      <w:ins w:id="595" w:author="dossa gbadamassi" w:date="2021-09-06T15:37:00Z">
        <w:r w:rsidR="00B74C75">
          <w:t xml:space="preserve"> overview [Lecture 5 P2, lecture 5 P3]</w:t>
        </w:r>
      </w:ins>
    </w:p>
    <w:p w14:paraId="005E29DF" w14:textId="0A6B61BB" w:rsidR="00B74C75" w:rsidRDefault="00B74C75" w:rsidP="009B262A">
      <w:pPr>
        <w:rPr>
          <w:ins w:id="596" w:author="dossa gbadamassi" w:date="2021-09-06T15:38:00Z"/>
        </w:rPr>
      </w:pPr>
      <w:ins w:id="597" w:author="dossa gbadamassi" w:date="2021-09-06T15:37:00Z">
        <w:r>
          <w:rPr>
            <w:rFonts w:hint="eastAsia"/>
          </w:rPr>
          <w:t>7</w:t>
        </w:r>
        <w:r>
          <w:t xml:space="preserve">.6.2. </w:t>
        </w:r>
      </w:ins>
      <w:ins w:id="598" w:author="dossa gbadamassi" w:date="2021-09-06T15:38:00Z">
        <w:r>
          <w:t>add (Adding files)</w:t>
        </w:r>
      </w:ins>
    </w:p>
    <w:p w14:paraId="5491040C" w14:textId="013207E4" w:rsidR="00B74C75" w:rsidRDefault="00B74C75" w:rsidP="009B262A">
      <w:pPr>
        <w:rPr>
          <w:ins w:id="599" w:author="dossa gbadamassi" w:date="2021-09-06T15:38:00Z"/>
        </w:rPr>
      </w:pPr>
      <w:ins w:id="600" w:author="dossa gbadamassi" w:date="2021-09-06T15:38:00Z">
        <w:r>
          <w:rPr>
            <w:rFonts w:hint="eastAsia"/>
          </w:rPr>
          <w:t>7</w:t>
        </w:r>
        <w:r>
          <w:t>.6.3. commit (Recording changes made)</w:t>
        </w:r>
      </w:ins>
    </w:p>
    <w:p w14:paraId="71B9B7B1" w14:textId="09DCFB87" w:rsidR="00B74C75" w:rsidRDefault="00B74C75" w:rsidP="009B262A">
      <w:pPr>
        <w:rPr>
          <w:ins w:id="601" w:author="dossa gbadamassi" w:date="2021-09-06T15:40:00Z"/>
        </w:rPr>
      </w:pPr>
      <w:ins w:id="602" w:author="dossa gbadamassi" w:date="2021-09-06T15:39:00Z">
        <w:r>
          <w:rPr>
            <w:rFonts w:hint="eastAsia"/>
          </w:rPr>
          <w:t>7</w:t>
        </w:r>
        <w:r>
          <w:t xml:space="preserve">.6.4. push (pushing commit and changes from git to </w:t>
        </w:r>
      </w:ins>
      <w:ins w:id="603" w:author="dossa gbadamassi" w:date="2021-09-06T15:40:00Z">
        <w:r>
          <w:t>github)</w:t>
        </w:r>
      </w:ins>
    </w:p>
    <w:p w14:paraId="7DAA32DF" w14:textId="668332A8" w:rsidR="00B74C75" w:rsidRDefault="00B74C75" w:rsidP="009B262A">
      <w:pPr>
        <w:rPr>
          <w:ins w:id="604" w:author="dossa gbadamassi" w:date="2021-09-06T15:40:00Z"/>
        </w:rPr>
      </w:pPr>
      <w:ins w:id="605" w:author="dossa gbadamassi" w:date="2021-09-06T15:40:00Z">
        <w:r>
          <w:rPr>
            <w:rFonts w:hint="eastAsia"/>
          </w:rPr>
          <w:t>7</w:t>
        </w:r>
        <w:r>
          <w:t>.6.5. Branches</w:t>
        </w:r>
      </w:ins>
    </w:p>
    <w:p w14:paraId="523B510D" w14:textId="6B1D1E88" w:rsidR="00B74C75" w:rsidRDefault="00B74C75" w:rsidP="009B262A">
      <w:pPr>
        <w:rPr>
          <w:ins w:id="606" w:author="dossa gbadamassi" w:date="2021-09-06T15:41:00Z"/>
        </w:rPr>
      </w:pPr>
      <w:ins w:id="607" w:author="dossa gbadamassi" w:date="2021-09-06T15:41:00Z">
        <w:r>
          <w:rPr>
            <w:rFonts w:hint="eastAsia"/>
          </w:rPr>
          <w:t>7</w:t>
        </w:r>
        <w:r>
          <w:t>.6.6. Main</w:t>
        </w:r>
      </w:ins>
    </w:p>
    <w:p w14:paraId="57294AD4" w14:textId="585490F6" w:rsidR="00B74C75" w:rsidRDefault="00B74C75" w:rsidP="009B262A">
      <w:pPr>
        <w:rPr>
          <w:ins w:id="608" w:author="dossa gbadamassi" w:date="2021-09-06T15:41:00Z"/>
        </w:rPr>
      </w:pPr>
      <w:ins w:id="609" w:author="dossa gbadamassi" w:date="2021-09-06T15:41:00Z">
        <w:r>
          <w:rPr>
            <w:rFonts w:hint="eastAsia"/>
          </w:rPr>
          <w:t>7</w:t>
        </w:r>
        <w:r>
          <w:t>.6.8. Pull</w:t>
        </w:r>
      </w:ins>
    </w:p>
    <w:p w14:paraId="3F4A0B67" w14:textId="14B7A3E2" w:rsidR="00B74C75" w:rsidRDefault="00B74C75" w:rsidP="009B262A">
      <w:pPr>
        <w:rPr>
          <w:ins w:id="610" w:author="dossa gbadamassi" w:date="2021-09-06T15:42:00Z"/>
        </w:rPr>
      </w:pPr>
      <w:ins w:id="611" w:author="dossa gbadamassi" w:date="2021-09-06T15:41:00Z">
        <w:r>
          <w:rPr>
            <w:rFonts w:hint="eastAsia"/>
          </w:rPr>
          <w:t>7</w:t>
        </w:r>
        <w:r>
          <w:t>.7. Core concepts in git (</w:t>
        </w:r>
      </w:ins>
      <w:ins w:id="612" w:author="dossa gbadamassi" w:date="2021-09-06T15:42:00Z">
        <w:r>
          <w:t>PPT Lecture 10)</w:t>
        </w:r>
      </w:ins>
    </w:p>
    <w:p w14:paraId="6416C08F" w14:textId="0C65A263" w:rsidR="00B74C75" w:rsidRDefault="00B74C75" w:rsidP="009B262A">
      <w:pPr>
        <w:rPr>
          <w:ins w:id="613" w:author="dossa gbadamassi" w:date="2021-09-06T15:42:00Z"/>
        </w:rPr>
      </w:pPr>
      <w:ins w:id="614" w:author="dossa gbadamassi" w:date="2021-09-06T15:42:00Z">
        <w:r>
          <w:rPr>
            <w:rFonts w:hint="eastAsia"/>
          </w:rPr>
          <w:t>7</w:t>
        </w:r>
        <w:r>
          <w:t>.7.1. commit (snapshots)</w:t>
        </w:r>
      </w:ins>
    </w:p>
    <w:p w14:paraId="32136FA8" w14:textId="60BDE9F3" w:rsidR="00B74C75" w:rsidRDefault="00B74C75" w:rsidP="009B262A">
      <w:pPr>
        <w:rPr>
          <w:ins w:id="615" w:author="dossa gbadamassi" w:date="2021-09-06T15:43:00Z"/>
        </w:rPr>
      </w:pPr>
      <w:ins w:id="616" w:author="dossa gbadamassi" w:date="2021-09-06T15:42:00Z">
        <w:r>
          <w:rPr>
            <w:rFonts w:hint="eastAsia"/>
          </w:rPr>
          <w:t>7</w:t>
        </w:r>
        <w:r>
          <w:t>.7.2. G</w:t>
        </w:r>
        <w:r>
          <w:rPr>
            <w:rFonts w:hint="eastAsia"/>
          </w:rPr>
          <w:t>raph</w:t>
        </w:r>
        <w:r>
          <w:t xml:space="preserve">  (Rel</w:t>
        </w:r>
      </w:ins>
      <w:ins w:id="617" w:author="dossa gbadamassi" w:date="2021-09-06T15:43:00Z">
        <w:r>
          <w:t>atiosnship between commits)</w:t>
        </w:r>
      </w:ins>
    </w:p>
    <w:p w14:paraId="70C50A88" w14:textId="22171A4C" w:rsidR="00B74C75" w:rsidRDefault="00B74C75" w:rsidP="009B262A">
      <w:pPr>
        <w:rPr>
          <w:ins w:id="618" w:author="dossa gbadamassi" w:date="2021-09-06T15:43:00Z"/>
        </w:rPr>
      </w:pPr>
      <w:ins w:id="619" w:author="dossa gbadamassi" w:date="2021-09-06T15:43:00Z">
        <w:r>
          <w:rPr>
            <w:rFonts w:hint="eastAsia"/>
          </w:rPr>
          <w:t>7</w:t>
        </w:r>
        <w:r>
          <w:t>.7.3. Changeset</w:t>
        </w:r>
      </w:ins>
    </w:p>
    <w:p w14:paraId="6B58991E" w14:textId="3034D76A" w:rsidR="00B74C75" w:rsidRDefault="00B74C75" w:rsidP="009B262A">
      <w:pPr>
        <w:rPr>
          <w:ins w:id="620" w:author="dossa gbadamassi" w:date="2021-09-06T15:44:00Z"/>
        </w:rPr>
      </w:pPr>
      <w:ins w:id="621" w:author="dossa gbadamassi" w:date="2021-09-06T15:43:00Z">
        <w:r>
          <w:rPr>
            <w:rFonts w:hint="eastAsia"/>
          </w:rPr>
          <w:t>7</w:t>
        </w:r>
        <w:r>
          <w:t xml:space="preserve">.7.4. </w:t>
        </w:r>
      </w:ins>
      <w:ins w:id="622" w:author="dossa gbadamassi" w:date="2021-09-06T15:44:00Z">
        <w:r>
          <w:t>Git record lines changes</w:t>
        </w:r>
      </w:ins>
    </w:p>
    <w:p w14:paraId="7638D76B" w14:textId="466B2199" w:rsidR="00B74C75" w:rsidRDefault="00B74C75" w:rsidP="009B262A">
      <w:pPr>
        <w:rPr>
          <w:ins w:id="623" w:author="dossa gbadamassi" w:date="2021-09-06T15:44:00Z"/>
        </w:rPr>
      </w:pPr>
      <w:ins w:id="624" w:author="dossa gbadamassi" w:date="2021-09-06T15:44:00Z">
        <w:r>
          <w:rPr>
            <w:rFonts w:hint="eastAsia"/>
          </w:rPr>
          <w:t>7</w:t>
        </w:r>
        <w:r>
          <w:t>.8. States of git repository</w:t>
        </w:r>
      </w:ins>
    </w:p>
    <w:p w14:paraId="16F4C09A" w14:textId="25D229F7" w:rsidR="00B74C75" w:rsidRDefault="00B74C75" w:rsidP="009B262A">
      <w:pPr>
        <w:rPr>
          <w:ins w:id="625" w:author="dossa gbadamassi" w:date="2021-09-06T15:49:00Z"/>
        </w:rPr>
      </w:pPr>
      <w:ins w:id="626" w:author="dossa gbadamassi" w:date="2021-09-06T15:44:00Z">
        <w:r>
          <w:rPr>
            <w:rFonts w:hint="eastAsia"/>
          </w:rPr>
          <w:t>7</w:t>
        </w:r>
        <w:r>
          <w:t>.8.</w:t>
        </w:r>
      </w:ins>
      <w:ins w:id="627" w:author="dossa gbadamassi" w:date="2021-09-06T15:49:00Z">
        <w:r w:rsidR="00FD12A4">
          <w:t xml:space="preserve"> States of git repository </w:t>
        </w:r>
      </w:ins>
    </w:p>
    <w:p w14:paraId="0AA0AABF" w14:textId="1A867B08" w:rsidR="00FD12A4" w:rsidRDefault="00FD12A4" w:rsidP="009B262A">
      <w:pPr>
        <w:rPr>
          <w:ins w:id="628" w:author="dossa gbadamassi" w:date="2021-09-06T15:50:00Z"/>
        </w:rPr>
      </w:pPr>
      <w:ins w:id="629" w:author="dossa gbadamassi" w:date="2021-09-06T15:50:00Z">
        <w:r>
          <w:rPr>
            <w:rFonts w:hint="eastAsia"/>
          </w:rPr>
          <w:t>7</w:t>
        </w:r>
        <w:r>
          <w:t>.8.1. What a repository?</w:t>
        </w:r>
      </w:ins>
    </w:p>
    <w:p w14:paraId="342AA904" w14:textId="4811327A" w:rsidR="00FD12A4" w:rsidRDefault="00FD12A4" w:rsidP="009B262A">
      <w:pPr>
        <w:rPr>
          <w:ins w:id="630" w:author="dossa gbadamassi" w:date="2021-09-06T15:50:00Z"/>
        </w:rPr>
      </w:pPr>
      <w:ins w:id="631" w:author="dossa gbadamassi" w:date="2021-09-06T15:50:00Z">
        <w:r>
          <w:rPr>
            <w:rFonts w:hint="eastAsia"/>
          </w:rPr>
          <w:t>7</w:t>
        </w:r>
        <w:r>
          <w:t>.8.2. Three local states</w:t>
        </w:r>
      </w:ins>
    </w:p>
    <w:p w14:paraId="56CA49D6" w14:textId="3F42F1A3" w:rsidR="00FD12A4" w:rsidRDefault="00FD12A4" w:rsidP="009B262A">
      <w:pPr>
        <w:rPr>
          <w:ins w:id="632" w:author="dossa gbadamassi" w:date="2021-09-06T15:51:00Z"/>
        </w:rPr>
      </w:pPr>
      <w:ins w:id="633" w:author="dossa gbadamassi" w:date="2021-09-06T15:50:00Z">
        <w:r>
          <w:rPr>
            <w:rFonts w:hint="eastAsia"/>
          </w:rPr>
          <w:t>7</w:t>
        </w:r>
        <w:r>
          <w:t>.8.3. Three local states</w:t>
        </w:r>
      </w:ins>
      <w:ins w:id="634" w:author="dossa gbadamassi" w:date="2021-09-06T15:51:00Z">
        <w:r>
          <w:t xml:space="preserve"> plus remotes</w:t>
        </w:r>
      </w:ins>
    </w:p>
    <w:p w14:paraId="063CCE4A" w14:textId="6A689FF7" w:rsidR="00FD12A4" w:rsidRDefault="00FD12A4" w:rsidP="009B262A">
      <w:pPr>
        <w:rPr>
          <w:ins w:id="635" w:author="dossa gbadamassi" w:date="2021-09-06T15:51:00Z"/>
        </w:rPr>
      </w:pPr>
      <w:ins w:id="636" w:author="dossa gbadamassi" w:date="2021-09-06T15:51:00Z">
        <w:r>
          <w:rPr>
            <w:rFonts w:hint="eastAsia"/>
          </w:rPr>
          <w:t>7</w:t>
        </w:r>
        <w:r>
          <w:t>.9. Git basic command</w:t>
        </w:r>
      </w:ins>
    </w:p>
    <w:p w14:paraId="4ACDAD28" w14:textId="49D6C358" w:rsidR="00FD12A4" w:rsidRDefault="00FD12A4" w:rsidP="009B262A">
      <w:pPr>
        <w:rPr>
          <w:ins w:id="637" w:author="dossa gbadamassi" w:date="2021-09-06T15:51:00Z"/>
        </w:rPr>
      </w:pPr>
      <w:ins w:id="638" w:author="dossa gbadamassi" w:date="2021-09-06T15:51:00Z">
        <w:r>
          <w:rPr>
            <w:rFonts w:hint="eastAsia"/>
          </w:rPr>
          <w:t>7</w:t>
        </w:r>
        <w:r>
          <w:t>.9.1. git init To initialize an empty repo</w:t>
        </w:r>
      </w:ins>
    </w:p>
    <w:p w14:paraId="4F10D2A5" w14:textId="7D6439E9" w:rsidR="00FD12A4" w:rsidRDefault="00FD12A4" w:rsidP="009B262A">
      <w:pPr>
        <w:rPr>
          <w:ins w:id="639" w:author="dossa gbadamassi" w:date="2021-09-06T15:52:00Z"/>
        </w:rPr>
      </w:pPr>
      <w:ins w:id="640" w:author="dossa gbadamassi" w:date="2021-09-06T15:51:00Z">
        <w:r>
          <w:rPr>
            <w:rFonts w:hint="eastAsia"/>
          </w:rPr>
          <w:t>7</w:t>
        </w:r>
        <w:r>
          <w:t>.9.</w:t>
        </w:r>
      </w:ins>
      <w:ins w:id="641" w:author="dossa gbadamassi" w:date="2021-09-06T15:52:00Z">
        <w:r>
          <w:t>2. git add -Add document to staging area</w:t>
        </w:r>
      </w:ins>
    </w:p>
    <w:p w14:paraId="090EA0F9" w14:textId="18CA82EE" w:rsidR="00FD12A4" w:rsidRDefault="00FD12A4" w:rsidP="009B262A">
      <w:pPr>
        <w:rPr>
          <w:ins w:id="642" w:author="dossa gbadamassi" w:date="2021-09-06T15:52:00Z"/>
        </w:rPr>
      </w:pPr>
      <w:ins w:id="643" w:author="dossa gbadamassi" w:date="2021-09-06T15:52:00Z">
        <w:r>
          <w:rPr>
            <w:rFonts w:hint="eastAsia"/>
          </w:rPr>
          <w:t>7</w:t>
        </w:r>
        <w:r>
          <w:t>.9.3. Viewing repository</w:t>
        </w:r>
      </w:ins>
    </w:p>
    <w:p w14:paraId="2C0DAA72" w14:textId="7BAAA288" w:rsidR="00FD12A4" w:rsidRDefault="00FD12A4" w:rsidP="009B262A">
      <w:pPr>
        <w:rPr>
          <w:ins w:id="644" w:author="dossa gbadamassi" w:date="2021-09-06T15:53:00Z"/>
        </w:rPr>
      </w:pPr>
      <w:ins w:id="645" w:author="dossa gbadamassi" w:date="2021-09-06T15:53:00Z">
        <w:r>
          <w:rPr>
            <w:rFonts w:hint="eastAsia"/>
          </w:rPr>
          <w:lastRenderedPageBreak/>
          <w:t>7</w:t>
        </w:r>
        <w:r>
          <w:t>.9.3.1 git status – What’s happening?</w:t>
        </w:r>
      </w:ins>
    </w:p>
    <w:p w14:paraId="5C2A36A9" w14:textId="7C067F91" w:rsidR="00FD12A4" w:rsidRDefault="00FD12A4" w:rsidP="009B262A">
      <w:pPr>
        <w:rPr>
          <w:ins w:id="646" w:author="dossa gbadamassi" w:date="2021-09-06T15:54:00Z"/>
        </w:rPr>
      </w:pPr>
      <w:ins w:id="647" w:author="dossa gbadamassi" w:date="2021-09-06T15:53:00Z">
        <w:r>
          <w:rPr>
            <w:rFonts w:hint="eastAsia"/>
          </w:rPr>
          <w:t>7</w:t>
        </w:r>
        <w:r>
          <w:t>.9.3.2. git log</w:t>
        </w:r>
      </w:ins>
      <w:ins w:id="648" w:author="dossa gbadamassi" w:date="2021-09-06T15:54:00Z">
        <w:r>
          <w:t xml:space="preserve"> – To view history of the repository</w:t>
        </w:r>
      </w:ins>
    </w:p>
    <w:p w14:paraId="5CBE3839" w14:textId="15793640" w:rsidR="00FD12A4" w:rsidRDefault="00FD12A4" w:rsidP="009B262A">
      <w:pPr>
        <w:rPr>
          <w:ins w:id="649" w:author="dossa gbadamassi" w:date="2021-09-06T15:56:00Z"/>
        </w:rPr>
      </w:pPr>
      <w:ins w:id="650" w:author="dossa gbadamassi" w:date="2021-09-06T15:55:00Z">
        <w:r>
          <w:rPr>
            <w:rFonts w:hint="eastAsia"/>
          </w:rPr>
          <w:t>7</w:t>
        </w:r>
        <w:r>
          <w:t xml:space="preserve">.9.3.3. </w:t>
        </w:r>
      </w:ins>
      <w:ins w:id="651" w:author="dossa gbadamassi" w:date="2021-09-06T15:56:00Z">
        <w:r>
          <w:t>git log – With options</w:t>
        </w:r>
      </w:ins>
    </w:p>
    <w:p w14:paraId="6622EB92" w14:textId="6746B387" w:rsidR="00FD12A4" w:rsidRDefault="00FD12A4" w:rsidP="009B262A">
      <w:pPr>
        <w:rPr>
          <w:ins w:id="652" w:author="dossa gbadamassi" w:date="2021-09-06T15:57:00Z"/>
        </w:rPr>
      </w:pPr>
      <w:ins w:id="653" w:author="dossa gbadamassi" w:date="2021-09-06T15:56:00Z">
        <w:r>
          <w:rPr>
            <w:rFonts w:hint="eastAsia"/>
          </w:rPr>
          <w:t>7</w:t>
        </w:r>
        <w:r>
          <w:t xml:space="preserve">.9.4. git commit </w:t>
        </w:r>
      </w:ins>
      <w:ins w:id="654" w:author="dossa gbadamassi" w:date="2021-09-06T15:57:00Z">
        <w:r>
          <w:t>– Record changes in the repository</w:t>
        </w:r>
      </w:ins>
    </w:p>
    <w:p w14:paraId="1E62264D" w14:textId="2D0C2F9C" w:rsidR="00FD12A4" w:rsidRDefault="00FD12A4" w:rsidP="009B262A">
      <w:pPr>
        <w:rPr>
          <w:ins w:id="655" w:author="dossa gbadamassi" w:date="2021-09-06T15:57:00Z"/>
        </w:rPr>
      </w:pPr>
      <w:ins w:id="656" w:author="dossa gbadamassi" w:date="2021-09-06T15:57:00Z">
        <w:r>
          <w:rPr>
            <w:rFonts w:hint="eastAsia"/>
          </w:rPr>
          <w:t>7</w:t>
        </w:r>
        <w:r>
          <w:t xml:space="preserve">.9.4.1. git commit </w:t>
        </w:r>
      </w:ins>
      <w:ins w:id="657" w:author="dossa gbadamassi" w:date="2021-09-06T15:58:00Z">
        <w:r>
          <w:t xml:space="preserve">what occurred </w:t>
        </w:r>
      </w:ins>
    </w:p>
    <w:p w14:paraId="79F714AB" w14:textId="21DA5D8B" w:rsidR="00FD12A4" w:rsidRDefault="00FD12A4" w:rsidP="009B262A">
      <w:pPr>
        <w:rPr>
          <w:ins w:id="658" w:author="dossa gbadamassi" w:date="2021-09-06T15:59:00Z"/>
        </w:rPr>
      </w:pPr>
      <w:ins w:id="659" w:author="dossa gbadamassi" w:date="2021-09-06T15:57:00Z">
        <w:r>
          <w:rPr>
            <w:rFonts w:hint="eastAsia"/>
          </w:rPr>
          <w:t>7</w:t>
        </w:r>
        <w:r>
          <w:t>.9.4.</w:t>
        </w:r>
      </w:ins>
      <w:ins w:id="660" w:author="dossa gbadamassi" w:date="2021-09-06T15:58:00Z">
        <w:r>
          <w:t>2. Good commit</w:t>
        </w:r>
      </w:ins>
      <w:ins w:id="661" w:author="dossa gbadamassi" w:date="2021-09-06T15:59:00Z">
        <w:r>
          <w:t xml:space="preserve"> message</w:t>
        </w:r>
      </w:ins>
    </w:p>
    <w:p w14:paraId="514353D2" w14:textId="3A53DA74" w:rsidR="00FD12A4" w:rsidRDefault="00FD12A4" w:rsidP="009B262A">
      <w:pPr>
        <w:rPr>
          <w:ins w:id="662" w:author="dossa gbadamassi" w:date="2021-09-06T15:59:00Z"/>
        </w:rPr>
      </w:pPr>
      <w:ins w:id="663" w:author="dossa gbadamassi" w:date="2021-09-06T15:59:00Z">
        <w:r>
          <w:rPr>
            <w:rFonts w:hint="eastAsia"/>
          </w:rPr>
          <w:t>7</w:t>
        </w:r>
        <w:r>
          <w:t>.9.4.3. Git commit 7 great rules</w:t>
        </w:r>
      </w:ins>
    </w:p>
    <w:p w14:paraId="3DF07207" w14:textId="37D5E42A" w:rsidR="00FD12A4" w:rsidRDefault="005B201B" w:rsidP="009B262A">
      <w:pPr>
        <w:rPr>
          <w:ins w:id="664" w:author="dossa gbadamassi" w:date="2021-09-06T16:02:00Z"/>
        </w:rPr>
      </w:pPr>
      <w:ins w:id="665" w:author="dossa gbadamassi" w:date="2021-09-06T16:02:00Z">
        <w:r>
          <w:rPr>
            <w:rFonts w:hint="eastAsia"/>
          </w:rPr>
          <w:t>7</w:t>
        </w:r>
        <w:r>
          <w:t>.9.4.4. Git rm</w:t>
        </w:r>
      </w:ins>
    </w:p>
    <w:p w14:paraId="239EE372" w14:textId="750EBC81" w:rsidR="005B201B" w:rsidRDefault="005B201B" w:rsidP="009B262A">
      <w:pPr>
        <w:rPr>
          <w:ins w:id="666" w:author="dossa gbadamassi" w:date="2021-09-06T16:03:00Z"/>
        </w:rPr>
      </w:pPr>
      <w:ins w:id="667" w:author="dossa gbadamassi" w:date="2021-09-06T16:02:00Z">
        <w:r>
          <w:rPr>
            <w:rFonts w:hint="eastAsia"/>
          </w:rPr>
          <w:t>7</w:t>
        </w:r>
        <w:r>
          <w:t>.9.4.</w:t>
        </w:r>
      </w:ins>
      <w:ins w:id="668" w:author="dossa gbadamassi" w:date="2021-09-06T16:03:00Z">
        <w:r>
          <w:t>5. Git mv</w:t>
        </w:r>
      </w:ins>
    </w:p>
    <w:p w14:paraId="51629A3F" w14:textId="6A4C6624" w:rsidR="005B201B" w:rsidRDefault="005B201B" w:rsidP="009B262A">
      <w:pPr>
        <w:rPr>
          <w:ins w:id="669" w:author="dossa gbadamassi" w:date="2021-09-06T16:03:00Z"/>
        </w:rPr>
      </w:pPr>
      <w:ins w:id="670" w:author="dossa gbadamassi" w:date="2021-09-06T16:03:00Z">
        <w:r>
          <w:rPr>
            <w:rFonts w:hint="eastAsia"/>
          </w:rPr>
          <w:t>7</w:t>
        </w:r>
        <w:r>
          <w:t>.10. Workflow visualized</w:t>
        </w:r>
      </w:ins>
    </w:p>
    <w:p w14:paraId="0FF76ECA" w14:textId="2C4A57BF" w:rsidR="005B201B" w:rsidRDefault="00214980" w:rsidP="009B262A">
      <w:pPr>
        <w:rPr>
          <w:ins w:id="671" w:author="dossa gbadamassi" w:date="2021-09-06T16:13:00Z"/>
        </w:rPr>
      </w:pPr>
      <w:ins w:id="672" w:author="dossa gbadamassi" w:date="2021-09-06T16:13:00Z">
        <w:r>
          <w:rPr>
            <w:rFonts w:hint="eastAsia"/>
          </w:rPr>
          <w:t>7</w:t>
        </w:r>
        <w:r>
          <w:t>.11. Life cycle of status</w:t>
        </w:r>
      </w:ins>
    </w:p>
    <w:p w14:paraId="3B150C22" w14:textId="79222975" w:rsidR="00214980" w:rsidRDefault="00214980" w:rsidP="009B262A">
      <w:pPr>
        <w:rPr>
          <w:ins w:id="673" w:author="dossa gbadamassi" w:date="2021-09-06T16:14:00Z"/>
        </w:rPr>
      </w:pPr>
      <w:ins w:id="674" w:author="dossa gbadamassi" w:date="2021-09-06T16:13:00Z">
        <w:r>
          <w:rPr>
            <w:rFonts w:hint="eastAsia"/>
          </w:rPr>
          <w:t>7</w:t>
        </w:r>
        <w:r>
          <w:t>.12</w:t>
        </w:r>
      </w:ins>
      <w:ins w:id="675" w:author="dossa gbadamassi" w:date="2021-09-06T16:14:00Z">
        <w:r>
          <w:t>. Commit graph visualized</w:t>
        </w:r>
      </w:ins>
    </w:p>
    <w:p w14:paraId="2E9D67DD" w14:textId="46861186" w:rsidR="00214980" w:rsidRDefault="00214980" w:rsidP="009B262A">
      <w:pPr>
        <w:rPr>
          <w:ins w:id="676" w:author="dossa gbadamassi" w:date="2021-09-06T16:14:00Z"/>
        </w:rPr>
      </w:pPr>
      <w:ins w:id="677" w:author="dossa gbadamassi" w:date="2021-09-06T16:14:00Z">
        <w:r>
          <w:rPr>
            <w:rFonts w:hint="eastAsia"/>
          </w:rPr>
          <w:t>7</w:t>
        </w:r>
        <w:r>
          <w:t>.13. .gitignore [Resulmit 198]</w:t>
        </w:r>
      </w:ins>
    </w:p>
    <w:p w14:paraId="205B1CF2" w14:textId="3DC6C640" w:rsidR="00214980" w:rsidRDefault="00214980" w:rsidP="009B262A">
      <w:pPr>
        <w:rPr>
          <w:ins w:id="678" w:author="dossa gbadamassi" w:date="2021-09-06T16:15:00Z"/>
        </w:rPr>
      </w:pPr>
      <w:ins w:id="679" w:author="dossa gbadamassi" w:date="2021-09-06T16:15:00Z">
        <w:r>
          <w:rPr>
            <w:rFonts w:hint="eastAsia"/>
          </w:rPr>
          <w:t>7</w:t>
        </w:r>
        <w:r>
          <w:t>.14. .gitignore clear cache [P205]</w:t>
        </w:r>
      </w:ins>
    </w:p>
    <w:p w14:paraId="0DB04FA8" w14:textId="72A4DA62" w:rsidR="00214980" w:rsidRDefault="00214980" w:rsidP="009B262A">
      <w:pPr>
        <w:rPr>
          <w:ins w:id="680" w:author="dossa gbadamassi" w:date="2021-09-06T16:16:00Z"/>
        </w:rPr>
      </w:pPr>
      <w:ins w:id="681" w:author="dossa gbadamassi" w:date="2021-09-06T16:16:00Z">
        <w:r>
          <w:rPr>
            <w:rFonts w:hint="eastAsia"/>
          </w:rPr>
          <w:t>7</w:t>
        </w:r>
        <w:r>
          <w:t>.15. Exercises [P206]</w:t>
        </w:r>
      </w:ins>
    </w:p>
    <w:p w14:paraId="395AD73D" w14:textId="002A9CF0" w:rsidR="00214980" w:rsidRDefault="00214980" w:rsidP="009B262A">
      <w:pPr>
        <w:rPr>
          <w:ins w:id="682" w:author="dossa gbadamassi" w:date="2021-09-06T16:16:00Z"/>
        </w:rPr>
      </w:pPr>
      <w:ins w:id="683" w:author="dossa gbadamassi" w:date="2021-09-06T16:16:00Z">
        <w:r>
          <w:rPr>
            <w:rFonts w:hint="eastAsia"/>
          </w:rPr>
          <w:t>7</w:t>
        </w:r>
        <w:r>
          <w:t>.16. Collaboration</w:t>
        </w:r>
      </w:ins>
    </w:p>
    <w:p w14:paraId="7DD34B92" w14:textId="30816CFF" w:rsidR="00214980" w:rsidRDefault="00214980" w:rsidP="009B262A">
      <w:pPr>
        <w:rPr>
          <w:ins w:id="684" w:author="dossa gbadamassi" w:date="2021-09-06T16:16:00Z"/>
        </w:rPr>
      </w:pPr>
      <w:ins w:id="685" w:author="dossa gbadamassi" w:date="2021-09-06T16:16:00Z">
        <w:r>
          <w:rPr>
            <w:rFonts w:hint="eastAsia"/>
          </w:rPr>
          <w:t>7</w:t>
        </w:r>
        <w:r>
          <w:t>.16.1.</w:t>
        </w:r>
      </w:ins>
      <w:ins w:id="686" w:author="dossa gbadamassi" w:date="2021-09-06T16:17:00Z">
        <w:r>
          <w:t xml:space="preserve"> Pull: Definition [P209]</w:t>
        </w:r>
      </w:ins>
    </w:p>
    <w:p w14:paraId="06590778" w14:textId="123E6CD1" w:rsidR="00214980" w:rsidRDefault="00214980" w:rsidP="009B262A">
      <w:pPr>
        <w:rPr>
          <w:ins w:id="687" w:author="dossa gbadamassi" w:date="2021-09-06T16:19:00Z"/>
        </w:rPr>
      </w:pPr>
      <w:ins w:id="688" w:author="dossa gbadamassi" w:date="2021-09-06T16:18:00Z">
        <w:r>
          <w:rPr>
            <w:rFonts w:hint="eastAsia"/>
          </w:rPr>
          <w:t>7</w:t>
        </w:r>
        <w:r>
          <w:t>.16.2. Merge: Definition</w:t>
        </w:r>
      </w:ins>
    </w:p>
    <w:p w14:paraId="7FE15434" w14:textId="1CD2EB7C" w:rsidR="00214980" w:rsidRDefault="00214980" w:rsidP="009B262A">
      <w:pPr>
        <w:rPr>
          <w:ins w:id="689" w:author="dossa gbadamassi" w:date="2021-09-06T16:19:00Z"/>
        </w:rPr>
      </w:pPr>
      <w:ins w:id="690" w:author="dossa gbadamassi" w:date="2021-09-06T16:19:00Z">
        <w:r>
          <w:rPr>
            <w:rFonts w:hint="eastAsia"/>
          </w:rPr>
          <w:t>7</w:t>
        </w:r>
        <w:r>
          <w:t>.16.3. Merge conflict</w:t>
        </w:r>
      </w:ins>
    </w:p>
    <w:p w14:paraId="62A0B59B" w14:textId="5F728C0E" w:rsidR="00214980" w:rsidRDefault="00962EA1" w:rsidP="009B262A">
      <w:pPr>
        <w:rPr>
          <w:ins w:id="691" w:author="dossa gbadamassi" w:date="2021-09-06T16:23:00Z"/>
        </w:rPr>
      </w:pPr>
      <w:ins w:id="692" w:author="dossa gbadamassi" w:date="2021-09-06T16:23:00Z">
        <w:r>
          <w:rPr>
            <w:rFonts w:hint="eastAsia"/>
          </w:rPr>
          <w:t>7</w:t>
        </w:r>
        <w:r>
          <w:t>.16.4. Branch:Definition</w:t>
        </w:r>
      </w:ins>
    </w:p>
    <w:p w14:paraId="10CECD0F" w14:textId="68338A89" w:rsidR="00962EA1" w:rsidRDefault="00962EA1" w:rsidP="009B262A">
      <w:pPr>
        <w:rPr>
          <w:ins w:id="693" w:author="dossa gbadamassi" w:date="2021-09-06T16:39:00Z"/>
        </w:rPr>
      </w:pPr>
      <w:ins w:id="694" w:author="dossa gbadamassi" w:date="2021-09-06T16:23:00Z">
        <w:r>
          <w:rPr>
            <w:rFonts w:hint="eastAsia"/>
          </w:rPr>
          <w:t>7</w:t>
        </w:r>
        <w:r>
          <w:t>.16.5. Pull</w:t>
        </w:r>
      </w:ins>
      <w:ins w:id="695" w:author="dossa gbadamassi" w:date="2021-09-06T16:38:00Z">
        <w:r w:rsidR="003C7C4D">
          <w:t xml:space="preserve"> request [P210]</w:t>
        </w:r>
      </w:ins>
    </w:p>
    <w:p w14:paraId="1C569E49" w14:textId="130AE829" w:rsidR="003C7C4D" w:rsidRDefault="003C7C4D" w:rsidP="009B262A">
      <w:pPr>
        <w:rPr>
          <w:ins w:id="696" w:author="dossa gbadamassi" w:date="2021-09-06T16:39:00Z"/>
        </w:rPr>
      </w:pPr>
      <w:ins w:id="697" w:author="dossa gbadamassi" w:date="2021-09-06T16:39:00Z">
        <w:r>
          <w:rPr>
            <w:rFonts w:hint="eastAsia"/>
          </w:rPr>
          <w:t>7</w:t>
        </w:r>
        <w:r>
          <w:t>.16.6. GitHub project setup</w:t>
        </w:r>
      </w:ins>
    </w:p>
    <w:p w14:paraId="2479229F" w14:textId="32187403" w:rsidR="003C7C4D" w:rsidRDefault="003C7C4D" w:rsidP="009B262A">
      <w:pPr>
        <w:rPr>
          <w:ins w:id="698" w:author="dossa gbadamassi" w:date="2021-09-06T17:00:00Z"/>
        </w:rPr>
      </w:pPr>
      <w:ins w:id="699" w:author="dossa gbadamassi" w:date="2021-09-06T16:39:00Z">
        <w:r>
          <w:rPr>
            <w:rFonts w:hint="eastAsia"/>
          </w:rPr>
          <w:t>7</w:t>
        </w:r>
        <w:r>
          <w:t>.16.6.</w:t>
        </w:r>
      </w:ins>
      <w:ins w:id="700" w:author="dossa gbadamassi" w:date="2021-09-06T17:00:00Z">
        <w:r w:rsidR="00A85CC3">
          <w:t xml:space="preserve">1. </w:t>
        </w:r>
      </w:ins>
      <w:ins w:id="701" w:author="dossa gbadamassi" w:date="2021-09-06T16:59:00Z">
        <w:r w:rsidR="00A85CC3">
          <w:t>Project</w:t>
        </w:r>
      </w:ins>
      <w:ins w:id="702" w:author="dossa gbadamassi" w:date="2021-09-06T17:00:00Z">
        <w:r w:rsidR="00A85CC3">
          <w:t xml:space="preserve"> setup owner [P211-212]</w:t>
        </w:r>
      </w:ins>
    </w:p>
    <w:p w14:paraId="372C6EA7" w14:textId="057D2341" w:rsidR="00A85CC3" w:rsidRDefault="00A85CC3" w:rsidP="009B262A">
      <w:pPr>
        <w:rPr>
          <w:ins w:id="703" w:author="dossa gbadamassi" w:date="2021-09-06T17:01:00Z"/>
        </w:rPr>
      </w:pPr>
      <w:ins w:id="704" w:author="dossa gbadamassi" w:date="2021-09-06T17:00:00Z">
        <w:r>
          <w:rPr>
            <w:rFonts w:hint="eastAsia"/>
          </w:rPr>
          <w:t>7</w:t>
        </w:r>
        <w:r>
          <w:t>.16.6.2. Project setup coll</w:t>
        </w:r>
      </w:ins>
      <w:ins w:id="705" w:author="dossa gbadamassi" w:date="2021-09-06T17:01:00Z">
        <w:r>
          <w:t>aborator</w:t>
        </w:r>
      </w:ins>
    </w:p>
    <w:p w14:paraId="2CBE17D5" w14:textId="7CED6064" w:rsidR="00A85CC3" w:rsidRDefault="00A85CC3" w:rsidP="009B262A">
      <w:pPr>
        <w:rPr>
          <w:ins w:id="706" w:author="dossa gbadamassi" w:date="2021-09-06T17:02:00Z"/>
        </w:rPr>
      </w:pPr>
      <w:ins w:id="707" w:author="dossa gbadamassi" w:date="2021-09-06T17:02:00Z">
        <w:r>
          <w:rPr>
            <w:rFonts w:hint="eastAsia"/>
          </w:rPr>
          <w:t>7</w:t>
        </w:r>
        <w:r>
          <w:t>.16.6.3. Exercises</w:t>
        </w:r>
      </w:ins>
    </w:p>
    <w:p w14:paraId="3997CCF2" w14:textId="22ECB823" w:rsidR="00A85CC3" w:rsidRDefault="00A85CC3" w:rsidP="009B262A">
      <w:pPr>
        <w:rPr>
          <w:ins w:id="708" w:author="dossa gbadamassi" w:date="2021-09-06T17:03:00Z"/>
        </w:rPr>
      </w:pPr>
      <w:ins w:id="709" w:author="dossa gbadamassi" w:date="2021-09-06T17:02:00Z">
        <w:r>
          <w:rPr>
            <w:rFonts w:hint="eastAsia"/>
          </w:rPr>
          <w:lastRenderedPageBreak/>
          <w:t>7</w:t>
        </w:r>
        <w:r>
          <w:t>.16.</w:t>
        </w:r>
      </w:ins>
      <w:ins w:id="710" w:author="dossa gbadamassi" w:date="2021-09-06T17:03:00Z">
        <w:r>
          <w:t>7. Workflow</w:t>
        </w:r>
      </w:ins>
    </w:p>
    <w:p w14:paraId="6E60D2CE" w14:textId="15F5BA24" w:rsidR="00A85CC3" w:rsidRDefault="00A85CC3" w:rsidP="009B262A">
      <w:pPr>
        <w:rPr>
          <w:ins w:id="711" w:author="dossa gbadamassi" w:date="2021-09-06T17:03:00Z"/>
        </w:rPr>
      </w:pPr>
      <w:ins w:id="712" w:author="dossa gbadamassi" w:date="2021-09-06T17:03:00Z">
        <w:r>
          <w:rPr>
            <w:rFonts w:hint="eastAsia"/>
          </w:rPr>
          <w:t>7</w:t>
        </w:r>
        <w:r>
          <w:t>.16.7.1. Pull/commit/push [P215]</w:t>
        </w:r>
      </w:ins>
    </w:p>
    <w:p w14:paraId="0EF2BA4B" w14:textId="7898D4D4" w:rsidR="00A85CC3" w:rsidRDefault="005A795F" w:rsidP="009B262A">
      <w:pPr>
        <w:rPr>
          <w:ins w:id="713" w:author="dossa gbadamassi" w:date="2021-09-06T17:04:00Z"/>
        </w:rPr>
      </w:pPr>
      <w:ins w:id="714" w:author="dossa gbadamassi" w:date="2021-09-06T17:03:00Z">
        <w:r>
          <w:rPr>
            <w:rFonts w:hint="eastAsia"/>
          </w:rPr>
          <w:t>7</w:t>
        </w:r>
        <w:r>
          <w:t>.16.7.2</w:t>
        </w:r>
      </w:ins>
      <w:ins w:id="715" w:author="dossa gbadamassi" w:date="2021-09-06T17:04:00Z">
        <w:r>
          <w:t>. Exercises [P216-218]</w:t>
        </w:r>
      </w:ins>
    </w:p>
    <w:p w14:paraId="1A29AEC5" w14:textId="2C694AD7" w:rsidR="005A795F" w:rsidRDefault="005A795F" w:rsidP="009B262A">
      <w:pPr>
        <w:rPr>
          <w:ins w:id="716" w:author="dossa gbadamassi" w:date="2021-09-06T17:04:00Z"/>
        </w:rPr>
      </w:pPr>
      <w:ins w:id="717" w:author="dossa gbadamassi" w:date="2021-09-06T17:04:00Z">
        <w:r>
          <w:rPr>
            <w:rFonts w:hint="eastAsia"/>
          </w:rPr>
          <w:t>7</w:t>
        </w:r>
        <w:r>
          <w:t>.16.8. Workflow alternative</w:t>
        </w:r>
      </w:ins>
    </w:p>
    <w:p w14:paraId="5E68F61E" w14:textId="6104D36F" w:rsidR="005A795F" w:rsidRDefault="005A795F" w:rsidP="009B262A">
      <w:pPr>
        <w:rPr>
          <w:ins w:id="718" w:author="dossa gbadamassi" w:date="2021-09-06T17:05:00Z"/>
        </w:rPr>
      </w:pPr>
      <w:ins w:id="719" w:author="dossa gbadamassi" w:date="2021-09-06T17:04:00Z">
        <w:r>
          <w:rPr>
            <w:rFonts w:hint="eastAsia"/>
          </w:rPr>
          <w:t>7</w:t>
        </w:r>
        <w:r>
          <w:t xml:space="preserve">.16.9. Alternative </w:t>
        </w:r>
      </w:ins>
      <w:ins w:id="720" w:author="dossa gbadamassi" w:date="2021-09-06T17:05:00Z">
        <w:r>
          <w:t>example [P220]</w:t>
        </w:r>
      </w:ins>
    </w:p>
    <w:p w14:paraId="11302736" w14:textId="4B6ABD57" w:rsidR="005A795F" w:rsidRDefault="005A795F" w:rsidP="009B262A">
      <w:pPr>
        <w:rPr>
          <w:ins w:id="721" w:author="dossa gbadamassi" w:date="2021-09-06T17:05:00Z"/>
        </w:rPr>
      </w:pPr>
      <w:ins w:id="722" w:author="dossa gbadamassi" w:date="2021-09-06T17:05:00Z">
        <w:r>
          <w:rPr>
            <w:rFonts w:hint="eastAsia"/>
          </w:rPr>
          <w:t>7</w:t>
        </w:r>
        <w:r>
          <w:t xml:space="preserve">.16.10. Exercises </w:t>
        </w:r>
      </w:ins>
    </w:p>
    <w:p w14:paraId="58EE9A3B" w14:textId="119C3DA5" w:rsidR="005A795F" w:rsidRDefault="005A795F" w:rsidP="009B262A">
      <w:pPr>
        <w:rPr>
          <w:ins w:id="723" w:author="dossa gbadamassi" w:date="2021-09-06T17:06:00Z"/>
        </w:rPr>
      </w:pPr>
      <w:ins w:id="724" w:author="dossa gbadamassi" w:date="2021-09-06T17:05:00Z">
        <w:r>
          <w:rPr>
            <w:rFonts w:hint="eastAsia"/>
          </w:rPr>
          <w:t>7</w:t>
        </w:r>
        <w:r>
          <w:t xml:space="preserve">.17. Workflow notes </w:t>
        </w:r>
      </w:ins>
      <w:ins w:id="725" w:author="dossa gbadamassi" w:date="2021-09-06T17:06:00Z">
        <w:r>
          <w:t>Edit .Rmd [P222]</w:t>
        </w:r>
      </w:ins>
    </w:p>
    <w:p w14:paraId="31F58C74" w14:textId="1B3306D7" w:rsidR="005A795F" w:rsidRDefault="005A795F" w:rsidP="009B262A">
      <w:pPr>
        <w:rPr>
          <w:ins w:id="726" w:author="dossa gbadamassi" w:date="2021-09-06T17:06:00Z"/>
        </w:rPr>
      </w:pPr>
      <w:ins w:id="727" w:author="dossa gbadamassi" w:date="2021-09-06T17:06:00Z">
        <w:r>
          <w:rPr>
            <w:rFonts w:hint="eastAsia"/>
          </w:rPr>
          <w:t>7</w:t>
        </w:r>
        <w:r>
          <w:t>.18. exercises</w:t>
        </w:r>
      </w:ins>
    </w:p>
    <w:p w14:paraId="0F9A1C0F" w14:textId="21940AD4" w:rsidR="005A795F" w:rsidRDefault="005A795F" w:rsidP="009B262A">
      <w:pPr>
        <w:rPr>
          <w:ins w:id="728" w:author="dossa gbadamassi" w:date="2021-09-06T17:07:00Z"/>
        </w:rPr>
      </w:pPr>
      <w:ins w:id="729" w:author="dossa gbadamassi" w:date="2021-09-06T17:06:00Z">
        <w:r>
          <w:t xml:space="preserve">8. All in one: Git, GitHub, &amp; R </w:t>
        </w:r>
      </w:ins>
      <w:ins w:id="730" w:author="dossa gbadamassi" w:date="2021-09-06T17:07:00Z">
        <w:r>
          <w:t>Studio</w:t>
        </w:r>
      </w:ins>
    </w:p>
    <w:p w14:paraId="47702C06" w14:textId="73786020" w:rsidR="005A795F" w:rsidRDefault="00EC6A75" w:rsidP="009B262A">
      <w:pPr>
        <w:rPr>
          <w:ins w:id="731" w:author="dossa gbadamassi" w:date="2021-09-06T17:10:00Z"/>
        </w:rPr>
      </w:pPr>
      <w:ins w:id="732" w:author="dossa gbadamassi" w:date="2021-09-06T17:09:00Z">
        <w:r>
          <w:rPr>
            <w:rFonts w:hint="eastAsia"/>
          </w:rPr>
          <w:t>8</w:t>
        </w:r>
        <w:r>
          <w:t>.1.  Setup R Studio [</w:t>
        </w:r>
      </w:ins>
      <w:ins w:id="733" w:author="dossa gbadamassi" w:date="2021-09-06T17:10:00Z">
        <w:r>
          <w:t>190-191,192-197</w:t>
        </w:r>
      </w:ins>
      <w:ins w:id="734" w:author="dossa gbadamassi" w:date="2021-09-06T17:09:00Z">
        <w:r>
          <w:t>]</w:t>
        </w:r>
      </w:ins>
    </w:p>
    <w:p w14:paraId="6C0CAD66" w14:textId="6394FA4E" w:rsidR="00EC6A75" w:rsidRDefault="00EC6A75" w:rsidP="009B262A">
      <w:pPr>
        <w:rPr>
          <w:ins w:id="735" w:author="dossa gbadamassi" w:date="2021-09-06T17:10:00Z"/>
        </w:rPr>
      </w:pPr>
      <w:ins w:id="736" w:author="dossa gbadamassi" w:date="2021-09-06T17:10:00Z">
        <w:r>
          <w:rPr>
            <w:rFonts w:hint="eastAsia"/>
          </w:rPr>
          <w:t>8</w:t>
        </w:r>
        <w:r>
          <w:t>.2. Clone repository: From remote to locale</w:t>
        </w:r>
      </w:ins>
    </w:p>
    <w:p w14:paraId="65536251" w14:textId="05DBE3F1" w:rsidR="00EC6A75" w:rsidRDefault="00EC6A75" w:rsidP="009B262A">
      <w:pPr>
        <w:rPr>
          <w:ins w:id="737" w:author="dossa gbadamassi" w:date="2021-09-06T17:10:00Z"/>
        </w:rPr>
      </w:pPr>
      <w:ins w:id="738" w:author="dossa gbadamassi" w:date="2021-09-06T17:10:00Z">
        <w:r>
          <w:rPr>
            <w:rFonts w:hint="eastAsia"/>
          </w:rPr>
          <w:t>8</w:t>
        </w:r>
        <w:r>
          <w:t>.2.1</w:t>
        </w:r>
      </w:ins>
      <w:ins w:id="739" w:author="dossa gbadamassi" w:date="2021-09-06T17:11:00Z">
        <w:r>
          <w:t>.</w:t>
        </w:r>
      </w:ins>
      <w:ins w:id="740" w:author="dossa gbadamassi" w:date="2021-09-06T17:10:00Z">
        <w:r>
          <w:t xml:space="preserve"> Clone public repository</w:t>
        </w:r>
      </w:ins>
    </w:p>
    <w:p w14:paraId="33933FD9" w14:textId="677559AA" w:rsidR="00EC6A75" w:rsidRDefault="00EC6A75" w:rsidP="009B262A">
      <w:pPr>
        <w:rPr>
          <w:ins w:id="741" w:author="dossa gbadamassi" w:date="2021-09-06T17:11:00Z"/>
        </w:rPr>
      </w:pPr>
      <w:ins w:id="742" w:author="dossa gbadamassi" w:date="2021-09-06T17:11:00Z">
        <w:r>
          <w:rPr>
            <w:rFonts w:hint="eastAsia"/>
          </w:rPr>
          <w:t>8</w:t>
        </w:r>
        <w:r>
          <w:t>.2.1.1. Download zip: Traditional approach</w:t>
        </w:r>
      </w:ins>
    </w:p>
    <w:p w14:paraId="1BFDBCAE" w14:textId="3301BF06" w:rsidR="00EC6A75" w:rsidRDefault="00EC6A75" w:rsidP="009B262A">
      <w:pPr>
        <w:rPr>
          <w:ins w:id="743" w:author="dossa gbadamassi" w:date="2021-09-06T17:11:00Z"/>
        </w:rPr>
      </w:pPr>
      <w:ins w:id="744" w:author="dossa gbadamassi" w:date="2021-09-06T17:11:00Z">
        <w:r>
          <w:rPr>
            <w:rFonts w:hint="eastAsia"/>
          </w:rPr>
          <w:t>8</w:t>
        </w:r>
        <w:r>
          <w:t>.2.1.2. Clone with https approach</w:t>
        </w:r>
      </w:ins>
    </w:p>
    <w:p w14:paraId="4F3B4460" w14:textId="79119A52" w:rsidR="00EC6A75" w:rsidRDefault="00EC6A75" w:rsidP="009B262A">
      <w:pPr>
        <w:rPr>
          <w:ins w:id="745" w:author="dossa gbadamassi" w:date="2021-09-06T17:12:00Z"/>
        </w:rPr>
      </w:pPr>
      <w:ins w:id="746" w:author="dossa gbadamassi" w:date="2021-09-06T17:11:00Z">
        <w:r>
          <w:rPr>
            <w:rFonts w:hint="eastAsia"/>
          </w:rPr>
          <w:t>8</w:t>
        </w:r>
        <w:r>
          <w:t>.2.</w:t>
        </w:r>
      </w:ins>
      <w:ins w:id="747" w:author="dossa gbadamassi" w:date="2021-09-06T17:12:00Z">
        <w:r>
          <w:t>2. Clone private repository</w:t>
        </w:r>
      </w:ins>
    </w:p>
    <w:p w14:paraId="335A2956" w14:textId="086F9738" w:rsidR="00EC6A75" w:rsidRDefault="00B92A38" w:rsidP="009B262A">
      <w:pPr>
        <w:rPr>
          <w:ins w:id="748" w:author="dossa gbadamassi" w:date="2021-09-06T17:12:00Z"/>
        </w:rPr>
      </w:pPr>
      <w:ins w:id="749" w:author="dossa gbadamassi" w:date="2021-09-06T17:12:00Z">
        <w:r>
          <w:rPr>
            <w:rFonts w:hint="eastAsia"/>
          </w:rPr>
          <w:t>8</w:t>
        </w:r>
        <w:r>
          <w:t>.2.2.1. What is SSH?</w:t>
        </w:r>
      </w:ins>
    </w:p>
    <w:p w14:paraId="3C0901BB" w14:textId="05D0E963" w:rsidR="00B92A38" w:rsidRDefault="00B92A38" w:rsidP="009B262A">
      <w:pPr>
        <w:rPr>
          <w:ins w:id="750" w:author="dossa gbadamassi" w:date="2021-09-06T17:13:00Z"/>
        </w:rPr>
      </w:pPr>
      <w:ins w:id="751" w:author="dossa gbadamassi" w:date="2021-09-06T17:12:00Z">
        <w:r>
          <w:rPr>
            <w:rFonts w:hint="eastAsia"/>
          </w:rPr>
          <w:t>8</w:t>
        </w:r>
        <w:r>
          <w:t>.2.2.2</w:t>
        </w:r>
      </w:ins>
      <w:ins w:id="752" w:author="dossa gbadamassi" w:date="2021-09-06T17:13:00Z">
        <w:r>
          <w:t>.Setup SSH key</w:t>
        </w:r>
      </w:ins>
    </w:p>
    <w:p w14:paraId="3A962A65" w14:textId="1458C8A7" w:rsidR="00B92A38" w:rsidRDefault="00B92A38" w:rsidP="009B262A">
      <w:pPr>
        <w:rPr>
          <w:ins w:id="753" w:author="dossa gbadamassi" w:date="2021-09-06T17:13:00Z"/>
        </w:rPr>
      </w:pPr>
      <w:ins w:id="754" w:author="dossa gbadamassi" w:date="2021-09-06T17:13:00Z">
        <w:r>
          <w:rPr>
            <w:rFonts w:hint="eastAsia"/>
          </w:rPr>
          <w:t>8</w:t>
        </w:r>
        <w:r>
          <w:t>.2.2.2.1.Setup SSH key on Windows computer</w:t>
        </w:r>
      </w:ins>
    </w:p>
    <w:p w14:paraId="2D167A6C" w14:textId="41053B87" w:rsidR="00B92A38" w:rsidRDefault="00B92A38" w:rsidP="009B262A">
      <w:pPr>
        <w:rPr>
          <w:ins w:id="755" w:author="dossa gbadamassi" w:date="2021-09-06T17:14:00Z"/>
        </w:rPr>
      </w:pPr>
      <w:ins w:id="756" w:author="dossa gbadamassi" w:date="2021-09-06T17:13:00Z">
        <w:r>
          <w:rPr>
            <w:rFonts w:hint="eastAsia"/>
          </w:rPr>
          <w:t>8</w:t>
        </w:r>
        <w:r>
          <w:t>.2.2.2.2. Setup SSH</w:t>
        </w:r>
      </w:ins>
      <w:ins w:id="757" w:author="dossa gbadamassi" w:date="2021-09-06T17:14:00Z">
        <w:r>
          <w:t xml:space="preserve"> key on Mac computer</w:t>
        </w:r>
      </w:ins>
    </w:p>
    <w:p w14:paraId="00C979EC" w14:textId="0A1F3DC7" w:rsidR="00B92A38" w:rsidRDefault="00B92A38" w:rsidP="009B262A">
      <w:pPr>
        <w:rPr>
          <w:ins w:id="758" w:author="dossa gbadamassi" w:date="2021-09-06T17:14:00Z"/>
        </w:rPr>
      </w:pPr>
      <w:ins w:id="759" w:author="dossa gbadamassi" w:date="2021-09-06T17:14:00Z">
        <w:r>
          <w:rPr>
            <w:rFonts w:hint="eastAsia"/>
          </w:rPr>
          <w:t>8</w:t>
        </w:r>
        <w:r>
          <w:t>.2.2.3. Link SSH on GitHub</w:t>
        </w:r>
      </w:ins>
    </w:p>
    <w:p w14:paraId="6B91BE0D" w14:textId="24175F5E" w:rsidR="00B92A38" w:rsidRDefault="00B92A38" w:rsidP="009B262A">
      <w:pPr>
        <w:rPr>
          <w:ins w:id="760" w:author="dossa gbadamassi" w:date="2021-09-06T17:15:00Z"/>
        </w:rPr>
      </w:pPr>
      <w:ins w:id="761" w:author="dossa gbadamassi" w:date="2021-09-06T17:14:00Z">
        <w:r>
          <w:rPr>
            <w:rFonts w:hint="eastAsia"/>
          </w:rPr>
          <w:t>8</w:t>
        </w:r>
        <w:r>
          <w:t>.2.2.4. Clone wi</w:t>
        </w:r>
      </w:ins>
      <w:ins w:id="762" w:author="dossa gbadamassi" w:date="2021-09-06T17:15:00Z">
        <w:r>
          <w:t>th SSH</w:t>
        </w:r>
      </w:ins>
    </w:p>
    <w:p w14:paraId="2FB259E3" w14:textId="75B464D9" w:rsidR="00B92A38" w:rsidRDefault="00636A1F" w:rsidP="009B262A">
      <w:pPr>
        <w:rPr>
          <w:ins w:id="763" w:author="dossa gbadamassi" w:date="2021-09-06T17:16:00Z"/>
        </w:rPr>
      </w:pPr>
      <w:ins w:id="764" w:author="dossa gbadamassi" w:date="2021-09-06T17:16:00Z">
        <w:r>
          <w:rPr>
            <w:rFonts w:hint="eastAsia"/>
          </w:rPr>
          <w:t>8</w:t>
        </w:r>
        <w:r>
          <w:t>.3. Commit in R Studio</w:t>
        </w:r>
      </w:ins>
    </w:p>
    <w:p w14:paraId="248DDECE" w14:textId="27B6BBF5" w:rsidR="00636A1F" w:rsidRDefault="00636A1F" w:rsidP="009B262A">
      <w:pPr>
        <w:rPr>
          <w:ins w:id="765" w:author="dossa gbadamassi" w:date="2021-09-06T17:16:00Z"/>
        </w:rPr>
      </w:pPr>
      <w:ins w:id="766" w:author="dossa gbadamassi" w:date="2021-09-06T17:16:00Z">
        <w:r>
          <w:rPr>
            <w:rFonts w:hint="eastAsia"/>
          </w:rPr>
          <w:t>8</w:t>
        </w:r>
        <w:r>
          <w:t>.4. Push in R Studio</w:t>
        </w:r>
      </w:ins>
    </w:p>
    <w:p w14:paraId="64A84D9F" w14:textId="236A763F" w:rsidR="00636A1F" w:rsidRDefault="00636A1F" w:rsidP="009B262A">
      <w:pPr>
        <w:rPr>
          <w:ins w:id="767" w:author="dossa gbadamassi" w:date="2021-09-06T17:16:00Z"/>
        </w:rPr>
      </w:pPr>
      <w:ins w:id="768" w:author="dossa gbadamassi" w:date="2021-09-06T17:16:00Z">
        <w:r>
          <w:t>8.5. Pull in R Studio</w:t>
        </w:r>
      </w:ins>
    </w:p>
    <w:p w14:paraId="464726A1" w14:textId="21DAD640" w:rsidR="00636A1F" w:rsidRDefault="00636A1F" w:rsidP="009B262A">
      <w:pPr>
        <w:rPr>
          <w:ins w:id="769" w:author="dossa gbadamassi" w:date="2021-09-06T17:16:00Z"/>
        </w:rPr>
      </w:pPr>
      <w:ins w:id="770" w:author="dossa gbadamassi" w:date="2021-09-06T17:16:00Z">
        <w:r>
          <w:rPr>
            <w:rFonts w:hint="eastAsia"/>
          </w:rPr>
          <w:t>8</w:t>
        </w:r>
        <w:r>
          <w:t>.6. Merge conflict</w:t>
        </w:r>
      </w:ins>
    </w:p>
    <w:p w14:paraId="635A1589" w14:textId="77777777" w:rsidR="00636A1F" w:rsidRDefault="00636A1F" w:rsidP="009B262A">
      <w:pPr>
        <w:rPr>
          <w:ins w:id="771" w:author="dossa gbadamassi" w:date="2021-09-06T15:56:00Z"/>
        </w:rPr>
      </w:pPr>
    </w:p>
    <w:p w14:paraId="2B1FEE1D" w14:textId="77777777" w:rsidR="00FD12A4" w:rsidRDefault="00FD12A4" w:rsidP="009B262A">
      <w:pPr>
        <w:rPr>
          <w:ins w:id="772" w:author="dossa gbadamassi" w:date="2021-09-06T15:56:00Z"/>
        </w:rPr>
      </w:pPr>
    </w:p>
    <w:p w14:paraId="2058D111" w14:textId="5D456533" w:rsidR="00FD12A4" w:rsidRDefault="00FD12A4" w:rsidP="009B262A">
      <w:pPr>
        <w:rPr>
          <w:ins w:id="773" w:author="dossa gbadamassi" w:date="2021-09-13T14:56:00Z"/>
        </w:rPr>
      </w:pPr>
      <w:ins w:id="774" w:author="dossa gbadamassi" w:date="2021-09-06T15:55:00Z">
        <w:r>
          <w:t>git commit – Records changes in the repository</w:t>
        </w:r>
      </w:ins>
    </w:p>
    <w:p w14:paraId="4A484B3D" w14:textId="527B4AB6" w:rsidR="006227EB" w:rsidRDefault="006227EB" w:rsidP="009B262A">
      <w:pPr>
        <w:rPr>
          <w:ins w:id="775" w:author="dossa gbadamassi" w:date="2021-09-13T14:56:00Z"/>
        </w:rPr>
      </w:pPr>
    </w:p>
    <w:p w14:paraId="5EEE0301" w14:textId="40542DF4" w:rsidR="006227EB" w:rsidRDefault="006227EB" w:rsidP="009B262A">
      <w:pPr>
        <w:rPr>
          <w:ins w:id="776" w:author="dossa gbadamassi" w:date="2021-09-13T14:57:00Z"/>
        </w:rPr>
      </w:pPr>
      <w:ins w:id="777" w:author="dossa gbadamassi" w:date="2021-09-13T14:56:00Z">
        <w:r>
          <w:rPr>
            <w:rFonts w:hint="eastAsia"/>
          </w:rPr>
          <w:t>9</w:t>
        </w:r>
        <w:r>
          <w:t xml:space="preserve"> </w:t>
        </w:r>
        <w:r>
          <w:rPr>
            <w:rFonts w:hint="eastAsia"/>
          </w:rPr>
          <w:t>Work</w:t>
        </w:r>
        <w:r>
          <w:t>flow for reproducible</w:t>
        </w:r>
      </w:ins>
      <w:ins w:id="778" w:author="dossa gbadamassi" w:date="2021-09-13T14:57:00Z">
        <w:r>
          <w:t xml:space="preserve"> work: Project</w:t>
        </w:r>
      </w:ins>
    </w:p>
    <w:p w14:paraId="7873D05D" w14:textId="24B031ED" w:rsidR="006227EB" w:rsidRDefault="006227EB" w:rsidP="009B262A">
      <w:pPr>
        <w:rPr>
          <w:ins w:id="779" w:author="dossa gbadamassi" w:date="2021-09-13T14:57:00Z"/>
        </w:rPr>
      </w:pPr>
      <w:ins w:id="780" w:author="dossa gbadamassi" w:date="2021-09-13T14:57:00Z">
        <w:r>
          <w:rPr>
            <w:rFonts w:hint="eastAsia"/>
          </w:rPr>
          <w:t>9</w:t>
        </w:r>
        <w:r>
          <w:t>.1. What is a project?</w:t>
        </w:r>
      </w:ins>
    </w:p>
    <w:p w14:paraId="16781AD4" w14:textId="73403618" w:rsidR="006227EB" w:rsidRDefault="006227EB" w:rsidP="009B262A">
      <w:pPr>
        <w:rPr>
          <w:ins w:id="781" w:author="dossa gbadamassi" w:date="2021-09-13T14:57:00Z"/>
        </w:rPr>
      </w:pPr>
      <w:ins w:id="782" w:author="dossa gbadamassi" w:date="2021-09-13T14:57:00Z">
        <w:r>
          <w:t>9.2. Good enough flowchart of a project</w:t>
        </w:r>
      </w:ins>
    </w:p>
    <w:p w14:paraId="01682817" w14:textId="46DC86D1" w:rsidR="006227EB" w:rsidRDefault="006227EB" w:rsidP="009B262A">
      <w:pPr>
        <w:rPr>
          <w:ins w:id="783" w:author="dossa gbadamassi" w:date="2021-09-13T14:58:00Z"/>
        </w:rPr>
      </w:pPr>
      <w:ins w:id="784" w:author="dossa gbadamassi" w:date="2021-09-13T14:57:00Z">
        <w:r>
          <w:rPr>
            <w:rFonts w:hint="eastAsia"/>
          </w:rPr>
          <w:t>9</w:t>
        </w:r>
        <w:r>
          <w:t xml:space="preserve">.3. </w:t>
        </w:r>
      </w:ins>
      <w:ins w:id="785" w:author="dossa gbadamassi" w:date="2021-09-13T14:58:00Z">
        <w:r>
          <w:t>What goes into each part of a project?</w:t>
        </w:r>
      </w:ins>
    </w:p>
    <w:p w14:paraId="152CDBF1" w14:textId="7E12041B" w:rsidR="006227EB" w:rsidRDefault="006227EB" w:rsidP="009B262A">
      <w:pPr>
        <w:rPr>
          <w:ins w:id="786" w:author="dossa gbadamassi" w:date="2021-09-13T14:58:00Z"/>
        </w:rPr>
      </w:pPr>
      <w:ins w:id="787" w:author="dossa gbadamassi" w:date="2021-09-13T14:58:00Z">
        <w:r>
          <w:rPr>
            <w:rFonts w:hint="eastAsia"/>
          </w:rPr>
          <w:t>9</w:t>
        </w:r>
        <w:r>
          <w:t>.3.1. Data folder</w:t>
        </w:r>
      </w:ins>
    </w:p>
    <w:p w14:paraId="14348A5B" w14:textId="20BCED65" w:rsidR="006227EB" w:rsidRDefault="006227EB" w:rsidP="009B262A">
      <w:pPr>
        <w:rPr>
          <w:ins w:id="788" w:author="dossa gbadamassi" w:date="2021-09-13T14:58:00Z"/>
        </w:rPr>
      </w:pPr>
      <w:ins w:id="789" w:author="dossa gbadamassi" w:date="2021-09-13T14:58:00Z">
        <w:r>
          <w:t xml:space="preserve">9.3.2. </w:t>
        </w:r>
        <w:r>
          <w:rPr>
            <w:rFonts w:hint="eastAsia"/>
          </w:rPr>
          <w:t>s</w:t>
        </w:r>
        <w:r>
          <w:t>rc floder</w:t>
        </w:r>
      </w:ins>
    </w:p>
    <w:p w14:paraId="1EE51A7F" w14:textId="1A7156D9" w:rsidR="006227EB" w:rsidRDefault="006227EB" w:rsidP="009B262A">
      <w:pPr>
        <w:rPr>
          <w:ins w:id="790" w:author="dossa gbadamassi" w:date="2021-09-13T14:59:00Z"/>
        </w:rPr>
      </w:pPr>
      <w:ins w:id="791" w:author="dossa gbadamassi" w:date="2021-09-13T14:58:00Z">
        <w:r>
          <w:rPr>
            <w:rFonts w:hint="eastAsia"/>
          </w:rPr>
          <w:t>9</w:t>
        </w:r>
        <w:r>
          <w:t xml:space="preserve">.3.3. </w:t>
        </w:r>
      </w:ins>
      <w:ins w:id="792" w:author="dossa gbadamassi" w:date="2021-09-13T14:59:00Z">
        <w:r>
          <w:t>results folder</w:t>
        </w:r>
      </w:ins>
    </w:p>
    <w:p w14:paraId="091D7D48" w14:textId="1DEB8A06" w:rsidR="006227EB" w:rsidRDefault="006227EB" w:rsidP="009B262A">
      <w:pPr>
        <w:rPr>
          <w:ins w:id="793" w:author="dossa gbadamassi" w:date="2021-09-13T14:59:00Z"/>
        </w:rPr>
      </w:pPr>
      <w:ins w:id="794" w:author="dossa gbadamassi" w:date="2021-09-13T14:59:00Z">
        <w:r>
          <w:rPr>
            <w:rFonts w:hint="eastAsia"/>
          </w:rPr>
          <w:t>9</w:t>
        </w:r>
        <w:r>
          <w:t>.3.4. doc folder</w:t>
        </w:r>
      </w:ins>
    </w:p>
    <w:p w14:paraId="701ACD09" w14:textId="0ED9F33C" w:rsidR="006227EB" w:rsidRDefault="006227EB" w:rsidP="009B262A">
      <w:pPr>
        <w:rPr>
          <w:ins w:id="795" w:author="dossa gbadamassi" w:date="2021-09-13T14:59:00Z"/>
        </w:rPr>
      </w:pPr>
      <w:ins w:id="796" w:author="dossa gbadamassi" w:date="2021-09-13T14:59:00Z">
        <w:r>
          <w:rPr>
            <w:rFonts w:hint="eastAsia"/>
          </w:rPr>
          <w:t>9</w:t>
        </w:r>
        <w:r>
          <w:t>.3.5. README file</w:t>
        </w:r>
      </w:ins>
    </w:p>
    <w:p w14:paraId="5A550216" w14:textId="720327E0" w:rsidR="006227EB" w:rsidRDefault="006227EB" w:rsidP="009B262A">
      <w:pPr>
        <w:rPr>
          <w:ins w:id="797" w:author="dossa gbadamassi" w:date="2021-09-13T14:59:00Z"/>
        </w:rPr>
      </w:pPr>
      <w:ins w:id="798" w:author="dossa gbadamassi" w:date="2021-09-13T14:59:00Z">
        <w:r>
          <w:rPr>
            <w:rFonts w:hint="eastAsia"/>
          </w:rPr>
          <w:t>9</w:t>
        </w:r>
        <w:r>
          <w:t>.3.6. CITATION file</w:t>
        </w:r>
      </w:ins>
    </w:p>
    <w:p w14:paraId="7E1DB66E" w14:textId="6CCFF55E" w:rsidR="006227EB" w:rsidRDefault="006227EB" w:rsidP="009B262A">
      <w:pPr>
        <w:rPr>
          <w:ins w:id="799" w:author="dossa gbadamassi" w:date="2021-09-13T15:00:00Z"/>
        </w:rPr>
      </w:pPr>
      <w:ins w:id="800" w:author="dossa gbadamassi" w:date="2021-09-13T14:59:00Z">
        <w:r>
          <w:rPr>
            <w:rFonts w:hint="eastAsia"/>
          </w:rPr>
          <w:t>9</w:t>
        </w:r>
        <w:r>
          <w:t xml:space="preserve">.3.7. </w:t>
        </w:r>
      </w:ins>
      <w:ins w:id="801" w:author="dossa gbadamassi" w:date="2021-09-13T15:00:00Z">
        <w:r>
          <w:t>LICENSE file</w:t>
        </w:r>
      </w:ins>
    </w:p>
    <w:p w14:paraId="46321A3C" w14:textId="77777777" w:rsidR="006227EB" w:rsidRDefault="006227EB" w:rsidP="009B262A">
      <w:pPr>
        <w:rPr>
          <w:ins w:id="802" w:author="dossa gbadamassi" w:date="2021-09-13T15:00:00Z"/>
        </w:rPr>
      </w:pPr>
      <w:ins w:id="803" w:author="dossa gbadamassi" w:date="2021-09-13T15:00:00Z">
        <w:r>
          <w:rPr>
            <w:rFonts w:hint="eastAsia"/>
          </w:rPr>
          <w:t>9</w:t>
        </w:r>
        <w:r>
          <w:t>.4. Example: Good enough repository to follow</w:t>
        </w:r>
      </w:ins>
    </w:p>
    <w:p w14:paraId="01050DFD" w14:textId="440D1D84" w:rsidR="006227EB" w:rsidRDefault="006227EB" w:rsidP="009B262A">
      <w:pPr>
        <w:rPr>
          <w:ins w:id="804" w:author="dossa gbadamassi" w:date="2021-09-13T14:59:00Z"/>
        </w:rPr>
      </w:pPr>
      <w:ins w:id="805" w:author="dossa gbadamassi" w:date="2021-09-13T15:00:00Z">
        <w:r>
          <w:t xml:space="preserve"> </w:t>
        </w:r>
      </w:ins>
    </w:p>
    <w:p w14:paraId="408A35E4" w14:textId="77777777" w:rsidR="006227EB" w:rsidRDefault="006227EB" w:rsidP="009B262A">
      <w:pPr>
        <w:rPr>
          <w:ins w:id="806" w:author="dossa gbadamassi" w:date="2021-09-06T15:55:00Z"/>
          <w:rFonts w:hint="eastAsia"/>
        </w:rPr>
      </w:pPr>
    </w:p>
    <w:p w14:paraId="4845EF25" w14:textId="77777777" w:rsidR="00FD12A4" w:rsidRDefault="00FD12A4" w:rsidP="009B262A">
      <w:pPr>
        <w:rPr>
          <w:ins w:id="807" w:author="dossa gbadamassi" w:date="2021-09-06T14:50:00Z"/>
        </w:rPr>
      </w:pPr>
    </w:p>
    <w:p w14:paraId="63DDB432" w14:textId="77777777" w:rsidR="008C2637" w:rsidRDefault="008C2637" w:rsidP="009B262A">
      <w:pPr>
        <w:rPr>
          <w:ins w:id="808" w:author="dossa gbadamassi" w:date="2021-09-06T14:32:00Z"/>
        </w:rPr>
      </w:pPr>
    </w:p>
    <w:p w14:paraId="21A5BDE5" w14:textId="77777777" w:rsidR="000A38AE" w:rsidRPr="00207BCC" w:rsidRDefault="000A38AE" w:rsidP="009B262A">
      <w:pPr>
        <w:rPr>
          <w:ins w:id="809" w:author="dossa gbadamassi" w:date="2021-09-01T10:51:00Z"/>
        </w:rPr>
      </w:pPr>
    </w:p>
    <w:p w14:paraId="2EF45539" w14:textId="74320AFA" w:rsidR="003F54A0" w:rsidRDefault="003F54A0">
      <w:pPr>
        <w:rPr>
          <w:ins w:id="810" w:author="dossa gbadamassi" w:date="2021-09-01T10:45:00Z"/>
        </w:rPr>
        <w:pPrChange w:id="811" w:author="dossa gbadamassi" w:date="2021-09-01T10:51:00Z">
          <w:pPr>
            <w:pStyle w:val="ListParagraph"/>
            <w:numPr>
              <w:numId w:val="1"/>
            </w:numPr>
            <w:ind w:hanging="360"/>
          </w:pPr>
        </w:pPrChange>
      </w:pPr>
      <w:ins w:id="812" w:author="dossa gbadamassi" w:date="2021-09-01T10:45:00Z">
        <w:r>
          <w:t xml:space="preserve"> </w:t>
        </w:r>
      </w:ins>
    </w:p>
    <w:p w14:paraId="4462FF6D" w14:textId="62752598" w:rsidR="00602160" w:rsidRDefault="00602160" w:rsidP="00602160">
      <w:pPr>
        <w:pStyle w:val="ListParagraph"/>
        <w:numPr>
          <w:ilvl w:val="0"/>
          <w:numId w:val="1"/>
        </w:numPr>
      </w:pPr>
      <w:r>
        <w:t>What is version control</w:t>
      </w:r>
      <w:r w:rsidR="005E584A">
        <w:rPr>
          <w:rFonts w:hint="eastAsia"/>
        </w:rPr>
        <w:t>(</w:t>
      </w:r>
      <w:r w:rsidR="005E584A" w:rsidRPr="00386204">
        <w:rPr>
          <w:rFonts w:hint="eastAsia"/>
          <w:color w:val="0070C0"/>
        </w:rPr>
        <w:t>30 minutes Morning + 230 minutes with 15 minutes Coffee break</w:t>
      </w:r>
      <w:r w:rsidR="005E584A">
        <w:rPr>
          <w:rFonts w:hint="eastAsia"/>
        </w:rPr>
        <w:t>)</w:t>
      </w:r>
    </w:p>
    <w:p w14:paraId="24EDC720" w14:textId="77777777" w:rsidR="00602160" w:rsidRDefault="00602160" w:rsidP="00602160">
      <w:pPr>
        <w:pStyle w:val="ListParagraph"/>
        <w:numPr>
          <w:ilvl w:val="1"/>
          <w:numId w:val="1"/>
        </w:numPr>
      </w:pPr>
      <w:r>
        <w:t>Definition</w:t>
      </w:r>
    </w:p>
    <w:p w14:paraId="50FCD7E3" w14:textId="77777777" w:rsidR="00602160" w:rsidRDefault="00602160" w:rsidP="00602160">
      <w:pPr>
        <w:pStyle w:val="ListParagraph"/>
        <w:numPr>
          <w:ilvl w:val="1"/>
          <w:numId w:val="1"/>
        </w:numPr>
        <w:rPr>
          <w:ins w:id="813" w:author="Acer" w:date="2020-10-13T17:40:00Z"/>
        </w:rPr>
      </w:pPr>
      <w:r>
        <w:t>Examples of version control</w:t>
      </w:r>
    </w:p>
    <w:p w14:paraId="0EF30153" w14:textId="77777777" w:rsidR="00667F65" w:rsidRDefault="00667F65" w:rsidP="00602160">
      <w:pPr>
        <w:pStyle w:val="ListParagraph"/>
        <w:numPr>
          <w:ilvl w:val="1"/>
          <w:numId w:val="1"/>
        </w:numPr>
      </w:pPr>
      <w:ins w:id="814" w:author="Acer" w:date="2020-10-13T17:41:00Z">
        <w:r>
          <w:t>Introduction to Git</w:t>
        </w:r>
      </w:ins>
    </w:p>
    <w:p w14:paraId="1B86892C" w14:textId="77777777" w:rsidR="00D7185C" w:rsidRDefault="00667F65" w:rsidP="00602160">
      <w:pPr>
        <w:pStyle w:val="ListParagraph"/>
        <w:numPr>
          <w:ilvl w:val="1"/>
          <w:numId w:val="1"/>
        </w:numPr>
        <w:rPr>
          <w:ins w:id="815" w:author="Acer" w:date="2020-10-13T17:56:00Z"/>
        </w:rPr>
      </w:pPr>
      <w:ins w:id="816" w:author="Acer" w:date="2020-10-13T17:41:00Z">
        <w:r>
          <w:rPr>
            <w:rFonts w:hint="eastAsia"/>
          </w:rPr>
          <w:t>Command line interface</w:t>
        </w:r>
      </w:ins>
    </w:p>
    <w:p w14:paraId="1349236C" w14:textId="77777777" w:rsidR="00602160" w:rsidRDefault="00D7185C" w:rsidP="00602160">
      <w:pPr>
        <w:pStyle w:val="ListParagraph"/>
        <w:numPr>
          <w:ilvl w:val="1"/>
          <w:numId w:val="1"/>
        </w:numPr>
      </w:pPr>
      <w:ins w:id="817" w:author="Acer" w:date="2020-10-13T17:56:00Z">
        <w:r>
          <w:rPr>
            <w:rFonts w:hint="eastAsia"/>
          </w:rPr>
          <w:lastRenderedPageBreak/>
          <w:t>Basic Git command</w:t>
        </w:r>
      </w:ins>
      <w:del w:id="818" w:author="Acer" w:date="2020-10-13T17:41:00Z">
        <w:r w:rsidR="00602160" w:rsidDel="00667F65">
          <w:delText>Introduction to Git</w:delText>
        </w:r>
      </w:del>
    </w:p>
    <w:p w14:paraId="77E08FD1" w14:textId="77777777" w:rsidR="00602160" w:rsidRDefault="00602160" w:rsidP="00602160">
      <w:pPr>
        <w:pStyle w:val="ListParagraph"/>
        <w:numPr>
          <w:ilvl w:val="1"/>
          <w:numId w:val="1"/>
        </w:numPr>
      </w:pPr>
      <w:r>
        <w:t>Introduction to Github</w:t>
      </w:r>
    </w:p>
    <w:p w14:paraId="7CFA3DDB" w14:textId="77777777" w:rsidR="005E584A" w:rsidRPr="00386204" w:rsidRDefault="005E584A" w:rsidP="00386204">
      <w:pPr>
        <w:rPr>
          <w:b/>
        </w:rPr>
      </w:pPr>
      <w:r w:rsidRPr="00386204">
        <w:rPr>
          <w:rFonts w:hint="eastAsia"/>
          <w:b/>
        </w:rPr>
        <w:t>Coffee break (</w:t>
      </w:r>
      <w:r w:rsidRPr="00AE0AC9">
        <w:rPr>
          <w:rFonts w:hint="eastAsia"/>
          <w:color w:val="0070C0"/>
        </w:rPr>
        <w:t>15 minutes</w:t>
      </w:r>
      <w:r w:rsidRPr="00386204">
        <w:rPr>
          <w:rFonts w:hint="eastAsia"/>
          <w:b/>
        </w:rPr>
        <w:t>)</w:t>
      </w:r>
    </w:p>
    <w:p w14:paraId="2724015B" w14:textId="77777777" w:rsidR="00730429" w:rsidRDefault="00730429" w:rsidP="00602160">
      <w:pPr>
        <w:pStyle w:val="ListParagraph"/>
        <w:numPr>
          <w:ilvl w:val="1"/>
          <w:numId w:val="1"/>
        </w:numPr>
      </w:pPr>
      <w:r>
        <w:rPr>
          <w:rFonts w:hint="eastAsia"/>
        </w:rPr>
        <w:t>R Studio</w:t>
      </w:r>
    </w:p>
    <w:p w14:paraId="2B54D135" w14:textId="77777777" w:rsidR="00A82BB1" w:rsidRDefault="00602160" w:rsidP="00A82BB1">
      <w:pPr>
        <w:pStyle w:val="ListParagraph"/>
        <w:numPr>
          <w:ilvl w:val="1"/>
          <w:numId w:val="1"/>
        </w:numPr>
      </w:pPr>
      <w:r>
        <w:t>Introduction to R</w:t>
      </w:r>
      <w:r w:rsidR="005A6F3D">
        <w:t>-</w:t>
      </w:r>
      <w:r w:rsidR="002635BF">
        <w:t>M</w:t>
      </w:r>
      <w:r>
        <w:t>arkdown</w:t>
      </w:r>
    </w:p>
    <w:p w14:paraId="6FEAAD3A" w14:textId="77777777" w:rsidR="00A82BB1" w:rsidRDefault="00A82BB1" w:rsidP="00A82BB1">
      <w:pPr>
        <w:pStyle w:val="ListParagraph"/>
        <w:numPr>
          <w:ilvl w:val="1"/>
          <w:numId w:val="1"/>
        </w:numPr>
      </w:pPr>
      <w:r>
        <w:t>Knitr</w:t>
      </w:r>
      <w:ins w:id="819" w:author="Acer" w:date="2020-10-13T16:59:00Z">
        <w:r w:rsidR="00C32601">
          <w:rPr>
            <w:rFonts w:hint="eastAsia"/>
          </w:rPr>
          <w:t xml:space="preserve"> (</w:t>
        </w:r>
        <w:r w:rsidR="00C32601" w:rsidRPr="00C32601">
          <w:t>Literate Statistical Programming</w:t>
        </w:r>
        <w:r w:rsidR="00C32601">
          <w:rPr>
            <w:rFonts w:hint="eastAsia"/>
          </w:rPr>
          <w:t>)</w:t>
        </w:r>
      </w:ins>
    </w:p>
    <w:p w14:paraId="19047525" w14:textId="77777777" w:rsidR="00B97456" w:rsidRPr="00386204" w:rsidRDefault="00B97456" w:rsidP="00F36D2B">
      <w:pPr>
        <w:rPr>
          <w:b/>
        </w:rPr>
      </w:pPr>
      <w:r w:rsidRPr="00386204">
        <w:rPr>
          <w:rFonts w:hint="eastAsia"/>
          <w:b/>
        </w:rPr>
        <w:t>Day 02</w:t>
      </w:r>
    </w:p>
    <w:p w14:paraId="5B0ED5A5" w14:textId="77777777" w:rsidR="005B6D18" w:rsidRPr="00386204" w:rsidRDefault="005B6D18" w:rsidP="00F36D2B">
      <w:pPr>
        <w:rPr>
          <w:b/>
        </w:rPr>
      </w:pPr>
      <w:r w:rsidRPr="00386204">
        <w:rPr>
          <w:rFonts w:hint="eastAsia"/>
          <w:b/>
        </w:rPr>
        <w:t>Morning session</w:t>
      </w:r>
    </w:p>
    <w:p w14:paraId="63270689" w14:textId="77777777" w:rsidR="000D629B" w:rsidRDefault="000D629B" w:rsidP="000D629B">
      <w:pPr>
        <w:pStyle w:val="ListParagraph"/>
        <w:numPr>
          <w:ilvl w:val="0"/>
          <w:numId w:val="1"/>
        </w:numPr>
      </w:pPr>
      <w:r>
        <w:t>Reproducible research / science workflow</w:t>
      </w:r>
    </w:p>
    <w:p w14:paraId="6B32AFAD" w14:textId="77777777" w:rsidR="000D629B" w:rsidRDefault="000D629B" w:rsidP="000D629B">
      <w:pPr>
        <w:pStyle w:val="ListParagraph"/>
        <w:numPr>
          <w:ilvl w:val="1"/>
          <w:numId w:val="1"/>
        </w:numPr>
      </w:pPr>
      <w:r>
        <w:t>Project</w:t>
      </w:r>
    </w:p>
    <w:p w14:paraId="128A6DFF" w14:textId="77777777" w:rsidR="000D629B" w:rsidRDefault="000D629B" w:rsidP="000D629B">
      <w:pPr>
        <w:pStyle w:val="ListParagraph"/>
        <w:numPr>
          <w:ilvl w:val="1"/>
          <w:numId w:val="1"/>
        </w:numPr>
      </w:pPr>
      <w:r>
        <w:t>Data</w:t>
      </w:r>
    </w:p>
    <w:p w14:paraId="63AA83B6" w14:textId="77777777" w:rsidR="000D629B" w:rsidRDefault="000D629B" w:rsidP="000D629B">
      <w:pPr>
        <w:pStyle w:val="ListParagraph"/>
        <w:numPr>
          <w:ilvl w:val="1"/>
          <w:numId w:val="1"/>
        </w:numPr>
      </w:pPr>
      <w:r>
        <w:t>Doc</w:t>
      </w:r>
    </w:p>
    <w:p w14:paraId="1F8BC02D" w14:textId="77777777" w:rsidR="000D629B" w:rsidRDefault="000D629B" w:rsidP="000D629B">
      <w:pPr>
        <w:pStyle w:val="ListParagraph"/>
        <w:numPr>
          <w:ilvl w:val="1"/>
          <w:numId w:val="1"/>
        </w:numPr>
      </w:pPr>
      <w:r>
        <w:t>Results</w:t>
      </w:r>
    </w:p>
    <w:p w14:paraId="4F5836C5" w14:textId="77777777" w:rsidR="000D629B" w:rsidRDefault="000D629B" w:rsidP="000D629B">
      <w:pPr>
        <w:pStyle w:val="ListParagraph"/>
        <w:numPr>
          <w:ilvl w:val="1"/>
          <w:numId w:val="1"/>
        </w:numPr>
      </w:pPr>
      <w:r>
        <w:t>SRC</w:t>
      </w:r>
    </w:p>
    <w:p w14:paraId="0639F4CB" w14:textId="77777777" w:rsidR="008861DC" w:rsidRDefault="008861DC" w:rsidP="00386204">
      <w:pPr>
        <w:pStyle w:val="ListParagraph"/>
        <w:ind w:left="0"/>
        <w:rPr>
          <w:ins w:id="820" w:author="Acer" w:date="2020-10-13T16:33:00Z"/>
          <w:b/>
        </w:rPr>
      </w:pPr>
      <w:r w:rsidRPr="00386204">
        <w:rPr>
          <w:rFonts w:hint="eastAsia"/>
          <w:b/>
        </w:rPr>
        <w:t>Coffee break (</w:t>
      </w:r>
      <w:r w:rsidRPr="00AE0AC9">
        <w:rPr>
          <w:rFonts w:hint="eastAsia"/>
          <w:color w:val="0070C0"/>
        </w:rPr>
        <w:t>15 minutes</w:t>
      </w:r>
      <w:r w:rsidRPr="00386204">
        <w:rPr>
          <w:rFonts w:hint="eastAsia"/>
          <w:b/>
        </w:rPr>
        <w:t>)</w:t>
      </w:r>
    </w:p>
    <w:p w14:paraId="7870BF53" w14:textId="77777777" w:rsidR="00AE0AC9" w:rsidRPr="00386204" w:rsidRDefault="00AE0AC9" w:rsidP="00386204">
      <w:pPr>
        <w:pStyle w:val="ListParagraph"/>
        <w:ind w:left="0"/>
        <w:rPr>
          <w:b/>
        </w:rPr>
      </w:pPr>
    </w:p>
    <w:p w14:paraId="1868BA1B" w14:textId="77777777" w:rsidR="000D629B" w:rsidRDefault="00AC06C3" w:rsidP="000D629B">
      <w:pPr>
        <w:pStyle w:val="ListParagraph"/>
        <w:numPr>
          <w:ilvl w:val="0"/>
          <w:numId w:val="1"/>
        </w:numPr>
      </w:pPr>
      <w:r>
        <w:t>Create repository of a project- P</w:t>
      </w:r>
      <w:r w:rsidR="000D629B">
        <w:t>ractice in Git</w:t>
      </w:r>
      <w:r>
        <w:t xml:space="preserve"> / </w:t>
      </w:r>
      <w:r w:rsidR="00C64653">
        <w:rPr>
          <w:rFonts w:hint="eastAsia"/>
        </w:rPr>
        <w:t xml:space="preserve">Github / </w:t>
      </w:r>
      <w:r>
        <w:t>R</w:t>
      </w:r>
    </w:p>
    <w:p w14:paraId="04B86778" w14:textId="77777777" w:rsidR="00712500" w:rsidRDefault="00712500" w:rsidP="00386204">
      <w:pPr>
        <w:pStyle w:val="ListParagraph"/>
        <w:ind w:leftChars="27" w:left="59"/>
        <w:rPr>
          <w:ins w:id="821" w:author="Acer" w:date="2020-10-13T16:33:00Z"/>
          <w:b/>
        </w:rPr>
      </w:pPr>
      <w:r w:rsidRPr="00386204">
        <w:rPr>
          <w:rFonts w:hint="eastAsia"/>
          <w:b/>
        </w:rPr>
        <w:t>Afternoon session</w:t>
      </w:r>
    </w:p>
    <w:p w14:paraId="316608EA" w14:textId="77777777" w:rsidR="00AE0AC9" w:rsidRPr="00386204" w:rsidRDefault="00AE0AC9" w:rsidP="00386204">
      <w:pPr>
        <w:pStyle w:val="ListParagraph"/>
        <w:ind w:leftChars="27" w:left="59"/>
        <w:rPr>
          <w:b/>
        </w:rPr>
      </w:pPr>
    </w:p>
    <w:p w14:paraId="3270B3D4" w14:textId="77777777" w:rsidR="000D629B" w:rsidRDefault="00AC06C3" w:rsidP="000D629B">
      <w:pPr>
        <w:pStyle w:val="ListParagraph"/>
        <w:numPr>
          <w:ilvl w:val="0"/>
          <w:numId w:val="1"/>
        </w:numPr>
      </w:pPr>
      <w:r>
        <w:t>Dynamic of repository through time</w:t>
      </w:r>
    </w:p>
    <w:p w14:paraId="28AF960C" w14:textId="77777777" w:rsidR="00AC06C3" w:rsidRDefault="00AC06C3" w:rsidP="000D629B">
      <w:pPr>
        <w:pStyle w:val="ListParagraph"/>
        <w:numPr>
          <w:ilvl w:val="0"/>
          <w:numId w:val="1"/>
        </w:numPr>
      </w:pPr>
      <w:r>
        <w:t>Connecting a local repository and remote: The power of Github</w:t>
      </w:r>
    </w:p>
    <w:p w14:paraId="731C0F84" w14:textId="77777777" w:rsidR="00386204" w:rsidRDefault="00386204" w:rsidP="00386204">
      <w:pPr>
        <w:pStyle w:val="ListParagraph"/>
        <w:ind w:leftChars="27" w:left="59"/>
        <w:rPr>
          <w:ins w:id="822" w:author="Acer" w:date="2020-10-13T16:33:00Z"/>
          <w:b/>
        </w:rPr>
      </w:pPr>
      <w:r w:rsidRPr="00386204">
        <w:rPr>
          <w:rFonts w:hint="eastAsia"/>
          <w:b/>
        </w:rPr>
        <w:t>Coffee break (</w:t>
      </w:r>
      <w:r w:rsidRPr="00AE0AC9">
        <w:rPr>
          <w:rFonts w:hint="eastAsia"/>
          <w:color w:val="0070C0"/>
        </w:rPr>
        <w:t>15 minutes</w:t>
      </w:r>
      <w:r w:rsidRPr="00386204">
        <w:rPr>
          <w:rFonts w:hint="eastAsia"/>
          <w:b/>
        </w:rPr>
        <w:t>)</w:t>
      </w:r>
    </w:p>
    <w:p w14:paraId="168C2DE5" w14:textId="77777777" w:rsidR="00AE0AC9" w:rsidRPr="00386204" w:rsidRDefault="00AE0AC9" w:rsidP="00386204">
      <w:pPr>
        <w:pStyle w:val="ListParagraph"/>
        <w:ind w:leftChars="27" w:left="59"/>
        <w:rPr>
          <w:b/>
        </w:rPr>
      </w:pPr>
    </w:p>
    <w:p w14:paraId="1AC9763F" w14:textId="77777777" w:rsidR="00712500" w:rsidRDefault="00712500" w:rsidP="000D629B">
      <w:pPr>
        <w:pStyle w:val="ListParagraph"/>
        <w:numPr>
          <w:ilvl w:val="0"/>
          <w:numId w:val="1"/>
        </w:numPr>
      </w:pPr>
      <w:r>
        <w:rPr>
          <w:rFonts w:hint="eastAsia"/>
        </w:rPr>
        <w:t>Outstanding questions</w:t>
      </w:r>
    </w:p>
    <w:p w14:paraId="3DCA1060" w14:textId="77777777" w:rsidR="00AC06C3" w:rsidRDefault="00AC06C3" w:rsidP="00F36D2B">
      <w:pPr>
        <w:ind w:left="360"/>
      </w:pPr>
    </w:p>
    <w:sectPr w:rsidR="00AC06C3" w:rsidSect="00A9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AF093" w14:textId="77777777" w:rsidR="00EC080B" w:rsidRDefault="00EC080B" w:rsidP="00BC59F8">
      <w:pPr>
        <w:spacing w:after="0" w:line="240" w:lineRule="auto"/>
      </w:pPr>
      <w:r>
        <w:separator/>
      </w:r>
    </w:p>
  </w:endnote>
  <w:endnote w:type="continuationSeparator" w:id="0">
    <w:p w14:paraId="377E4932" w14:textId="77777777" w:rsidR="00EC080B" w:rsidRDefault="00EC080B" w:rsidP="00BC5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A0D0E" w14:textId="77777777" w:rsidR="00EC080B" w:rsidRDefault="00EC080B" w:rsidP="00BC59F8">
      <w:pPr>
        <w:spacing w:after="0" w:line="240" w:lineRule="auto"/>
      </w:pPr>
      <w:r>
        <w:separator/>
      </w:r>
    </w:p>
  </w:footnote>
  <w:footnote w:type="continuationSeparator" w:id="0">
    <w:p w14:paraId="6B3F3CBB" w14:textId="77777777" w:rsidR="00EC080B" w:rsidRDefault="00EC080B" w:rsidP="00BC5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663D"/>
    <w:multiLevelType w:val="hybridMultilevel"/>
    <w:tmpl w:val="EF04263C"/>
    <w:lvl w:ilvl="0" w:tplc="6E7ACF9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A57CB4"/>
    <w:multiLevelType w:val="hybridMultilevel"/>
    <w:tmpl w:val="AB7C3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ssa gbadamassi">
    <w15:presenceInfo w15:providerId="Windows Live" w15:userId="33d2ff52ed3c1b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60"/>
    <w:rsid w:val="00001BCB"/>
    <w:rsid w:val="00032123"/>
    <w:rsid w:val="000348CC"/>
    <w:rsid w:val="00084B5F"/>
    <w:rsid w:val="000A38AE"/>
    <w:rsid w:val="000B6244"/>
    <w:rsid w:val="000D629B"/>
    <w:rsid w:val="000E36C2"/>
    <w:rsid w:val="00113800"/>
    <w:rsid w:val="00152D37"/>
    <w:rsid w:val="001B4B02"/>
    <w:rsid w:val="00207BCC"/>
    <w:rsid w:val="00214980"/>
    <w:rsid w:val="00217379"/>
    <w:rsid w:val="00220D08"/>
    <w:rsid w:val="002317CB"/>
    <w:rsid w:val="00251496"/>
    <w:rsid w:val="002633AD"/>
    <w:rsid w:val="002635BF"/>
    <w:rsid w:val="00272AAC"/>
    <w:rsid w:val="002A5E67"/>
    <w:rsid w:val="002B57AC"/>
    <w:rsid w:val="0033756A"/>
    <w:rsid w:val="0033799D"/>
    <w:rsid w:val="00345F0B"/>
    <w:rsid w:val="00375AE4"/>
    <w:rsid w:val="00386204"/>
    <w:rsid w:val="003C7C4D"/>
    <w:rsid w:val="003D5590"/>
    <w:rsid w:val="003F4DCF"/>
    <w:rsid w:val="003F54A0"/>
    <w:rsid w:val="00466AD4"/>
    <w:rsid w:val="00476F6E"/>
    <w:rsid w:val="00493362"/>
    <w:rsid w:val="004A27FA"/>
    <w:rsid w:val="00521657"/>
    <w:rsid w:val="005474FC"/>
    <w:rsid w:val="005528D1"/>
    <w:rsid w:val="00564CCD"/>
    <w:rsid w:val="005A6F3D"/>
    <w:rsid w:val="005A795F"/>
    <w:rsid w:val="005B201B"/>
    <w:rsid w:val="005B6D18"/>
    <w:rsid w:val="005E584A"/>
    <w:rsid w:val="00602160"/>
    <w:rsid w:val="006227EB"/>
    <w:rsid w:val="00623A4E"/>
    <w:rsid w:val="00631A13"/>
    <w:rsid w:val="00636A1F"/>
    <w:rsid w:val="00661849"/>
    <w:rsid w:val="00667F65"/>
    <w:rsid w:val="006D1B43"/>
    <w:rsid w:val="006D238A"/>
    <w:rsid w:val="006F6014"/>
    <w:rsid w:val="00712500"/>
    <w:rsid w:val="00724066"/>
    <w:rsid w:val="00730429"/>
    <w:rsid w:val="0074147B"/>
    <w:rsid w:val="00756B83"/>
    <w:rsid w:val="00780456"/>
    <w:rsid w:val="007A6F2F"/>
    <w:rsid w:val="007B32CD"/>
    <w:rsid w:val="007B4D8B"/>
    <w:rsid w:val="00803A39"/>
    <w:rsid w:val="00810FD8"/>
    <w:rsid w:val="00811653"/>
    <w:rsid w:val="0085001D"/>
    <w:rsid w:val="008861DC"/>
    <w:rsid w:val="00897B44"/>
    <w:rsid w:val="008C2637"/>
    <w:rsid w:val="00962EA1"/>
    <w:rsid w:val="009A7575"/>
    <w:rsid w:val="009B262A"/>
    <w:rsid w:val="009C381E"/>
    <w:rsid w:val="009F733D"/>
    <w:rsid w:val="00A20CE2"/>
    <w:rsid w:val="00A47919"/>
    <w:rsid w:val="00A729EA"/>
    <w:rsid w:val="00A74620"/>
    <w:rsid w:val="00A82BB1"/>
    <w:rsid w:val="00A85CC3"/>
    <w:rsid w:val="00A9184B"/>
    <w:rsid w:val="00AC06C3"/>
    <w:rsid w:val="00AC440F"/>
    <w:rsid w:val="00AE0AC9"/>
    <w:rsid w:val="00B6636C"/>
    <w:rsid w:val="00B74C75"/>
    <w:rsid w:val="00B92A38"/>
    <w:rsid w:val="00B97456"/>
    <w:rsid w:val="00BB29B5"/>
    <w:rsid w:val="00BC4A32"/>
    <w:rsid w:val="00BC59F8"/>
    <w:rsid w:val="00C32601"/>
    <w:rsid w:val="00C64653"/>
    <w:rsid w:val="00C75EAA"/>
    <w:rsid w:val="00C82939"/>
    <w:rsid w:val="00CA2FF1"/>
    <w:rsid w:val="00CB2756"/>
    <w:rsid w:val="00CB5994"/>
    <w:rsid w:val="00D07139"/>
    <w:rsid w:val="00D42C60"/>
    <w:rsid w:val="00D67D4A"/>
    <w:rsid w:val="00D7185C"/>
    <w:rsid w:val="00D86A6B"/>
    <w:rsid w:val="00DF64C5"/>
    <w:rsid w:val="00E1418D"/>
    <w:rsid w:val="00E50428"/>
    <w:rsid w:val="00E6512B"/>
    <w:rsid w:val="00E81593"/>
    <w:rsid w:val="00E81951"/>
    <w:rsid w:val="00EA206D"/>
    <w:rsid w:val="00EC080B"/>
    <w:rsid w:val="00EC6A75"/>
    <w:rsid w:val="00F02726"/>
    <w:rsid w:val="00F35E88"/>
    <w:rsid w:val="00F36D2B"/>
    <w:rsid w:val="00F8769B"/>
    <w:rsid w:val="00FC01D7"/>
    <w:rsid w:val="00FD1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D836F"/>
  <w15:docId w15:val="{A098FC0A-92FC-47E6-B144-301E6D3E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456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456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149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04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BC5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59F8"/>
  </w:style>
  <w:style w:type="paragraph" w:styleId="Footer">
    <w:name w:val="footer"/>
    <w:basedOn w:val="Normal"/>
    <w:link w:val="FooterChar"/>
    <w:uiPriority w:val="99"/>
    <w:semiHidden/>
    <w:unhideWhenUsed/>
    <w:rsid w:val="00BC5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59F8"/>
  </w:style>
  <w:style w:type="paragraph" w:styleId="Revision">
    <w:name w:val="Revision"/>
    <w:hidden/>
    <w:uiPriority w:val="99"/>
    <w:semiHidden/>
    <w:rsid w:val="0003212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32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14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Dossa</dc:creator>
  <cp:lastModifiedBy>dossa gbadamassi</cp:lastModifiedBy>
  <cp:revision>3</cp:revision>
  <dcterms:created xsi:type="dcterms:W3CDTF">2021-09-06T09:18:00Z</dcterms:created>
  <dcterms:modified xsi:type="dcterms:W3CDTF">2021-09-13T07:00:00Z</dcterms:modified>
</cp:coreProperties>
</file>